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284" w:rsidRDefault="000B6A00">
      <w:pPr>
        <w:widowControl w:val="0"/>
        <w:autoSpaceDE w:val="0"/>
        <w:autoSpaceDN w:val="0"/>
        <w:adjustRightInd w:val="0"/>
        <w:spacing w:after="0" w:line="200" w:lineRule="exact"/>
        <w:rPr>
          <w:rFonts w:ascii="Times New Roman" w:hAnsi="Times New Roman"/>
          <w:sz w:val="24"/>
          <w:szCs w:val="24"/>
        </w:rPr>
      </w:pPr>
      <w:bookmarkStart w:id="0" w:name="page1"/>
      <w:bookmarkEnd w:id="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93.3pt;margin-top:6.3pt;width:106.7pt;height:53.2pt;z-index:-13;mso-position-horizontal-relative:page;mso-position-vertical-relative:page" o:allowincell="f">
            <v:imagedata r:id="rId7" o:title="" chromakey="white"/>
            <w10:wrap anchorx="page" anchory="page"/>
          </v:shape>
        </w:pict>
      </w: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372" w:lineRule="exact"/>
        <w:rPr>
          <w:rFonts w:ascii="Times New Roman" w:hAnsi="Times New Roman"/>
          <w:sz w:val="24"/>
          <w:szCs w:val="24"/>
        </w:rPr>
      </w:pPr>
    </w:p>
    <w:p w:rsidR="009A0284" w:rsidRDefault="009A0284">
      <w:pPr>
        <w:widowControl w:val="0"/>
        <w:autoSpaceDE w:val="0"/>
        <w:autoSpaceDN w:val="0"/>
        <w:adjustRightInd w:val="0"/>
        <w:spacing w:after="0" w:line="240" w:lineRule="auto"/>
        <w:rPr>
          <w:rFonts w:ascii="Times New Roman" w:hAnsi="Times New Roman"/>
          <w:sz w:val="24"/>
          <w:szCs w:val="24"/>
        </w:rPr>
      </w:pPr>
      <w:r>
        <w:rPr>
          <w:rFonts w:cs="Calibri"/>
          <w:b/>
          <w:bCs/>
          <w:color w:val="365F91"/>
          <w:sz w:val="52"/>
          <w:szCs w:val="52"/>
        </w:rPr>
        <w:t>Winter 2017 Contest</w:t>
      </w:r>
    </w:p>
    <w:p w:rsidR="009A0284" w:rsidRDefault="009A0284">
      <w:pPr>
        <w:widowControl w:val="0"/>
        <w:autoSpaceDE w:val="0"/>
        <w:autoSpaceDN w:val="0"/>
        <w:adjustRightInd w:val="0"/>
        <w:spacing w:after="0" w:line="296" w:lineRule="exact"/>
        <w:rPr>
          <w:rFonts w:ascii="Times New Roman" w:hAnsi="Times New Roman"/>
          <w:sz w:val="24"/>
          <w:szCs w:val="24"/>
        </w:rPr>
      </w:pPr>
    </w:p>
    <w:p w:rsidR="009A0284" w:rsidRDefault="009A0284">
      <w:pPr>
        <w:widowControl w:val="0"/>
        <w:autoSpaceDE w:val="0"/>
        <w:autoSpaceDN w:val="0"/>
        <w:adjustRightInd w:val="0"/>
        <w:spacing w:after="0" w:line="239" w:lineRule="auto"/>
        <w:rPr>
          <w:rFonts w:ascii="Times New Roman" w:hAnsi="Times New Roman"/>
          <w:sz w:val="24"/>
          <w:szCs w:val="24"/>
        </w:rPr>
      </w:pPr>
      <w:r>
        <w:rPr>
          <w:rFonts w:cs="Calibri"/>
          <w:b/>
          <w:bCs/>
          <w:color w:val="365F91"/>
          <w:sz w:val="52"/>
          <w:szCs w:val="52"/>
        </w:rPr>
        <w:t xml:space="preserve">Black-box Testing Framework </w:t>
      </w:r>
      <w:ins w:id="1" w:author="Shumann Xu" w:date="2017-02-17T00:03:00Z">
        <w:r w:rsidR="00074E8B">
          <w:rPr>
            <w:rFonts w:cs="Calibri"/>
            <w:b/>
            <w:bCs/>
            <w:color w:val="365F91"/>
            <w:sz w:val="52"/>
            <w:szCs w:val="52"/>
          </w:rPr>
          <w:t xml:space="preserve">Version 2.0 </w:t>
        </w:r>
      </w:ins>
      <w:r>
        <w:rPr>
          <w:rFonts w:cs="Calibri"/>
          <w:b/>
          <w:bCs/>
          <w:color w:val="365F91"/>
          <w:sz w:val="52"/>
          <w:szCs w:val="52"/>
        </w:rPr>
        <w:t>Documentation</w:t>
      </w: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23" w:lineRule="exact"/>
        <w:rPr>
          <w:rFonts w:ascii="Times New Roman" w:hAnsi="Times New Roman"/>
          <w:sz w:val="24"/>
          <w:szCs w:val="24"/>
        </w:rPr>
      </w:pPr>
    </w:p>
    <w:p w:rsidR="009A0284" w:rsidDel="00074E8B" w:rsidRDefault="00074E8B">
      <w:pPr>
        <w:widowControl w:val="0"/>
        <w:autoSpaceDE w:val="0"/>
        <w:autoSpaceDN w:val="0"/>
        <w:adjustRightInd w:val="0"/>
        <w:spacing w:after="0" w:line="240" w:lineRule="auto"/>
        <w:rPr>
          <w:del w:id="2" w:author="Shumann Xu" w:date="2017-02-17T00:03:00Z"/>
          <w:rFonts w:ascii="Times New Roman" w:hAnsi="Times New Roman"/>
          <w:sz w:val="24"/>
          <w:szCs w:val="24"/>
        </w:rPr>
      </w:pPr>
      <w:ins w:id="3" w:author="Shumann Xu" w:date="2017-02-17T00:03:00Z">
        <w:r>
          <w:rPr>
            <w:rFonts w:cs="Calibri"/>
            <w:b/>
            <w:bCs/>
            <w:color w:val="365F91"/>
            <w:sz w:val="44"/>
            <w:szCs w:val="44"/>
          </w:rPr>
          <w:t xml:space="preserve">2017 </w:t>
        </w:r>
      </w:ins>
      <w:ins w:id="4" w:author="Shumann Xu" w:date="2017-02-17T00:04:00Z">
        <w:r>
          <w:rPr>
            <w:rFonts w:cs="Calibri"/>
            <w:b/>
            <w:bCs/>
            <w:color w:val="365F91"/>
            <w:sz w:val="44"/>
            <w:szCs w:val="44"/>
          </w:rPr>
          <w:t>February 17</w:t>
        </w:r>
        <w:r w:rsidRPr="00074E8B">
          <w:rPr>
            <w:rFonts w:cs="Calibri"/>
            <w:b/>
            <w:bCs/>
            <w:color w:val="365F91"/>
            <w:sz w:val="44"/>
            <w:szCs w:val="44"/>
            <w:vertAlign w:val="superscript"/>
            <w:rPrChange w:id="5" w:author="Shumann Xu" w:date="2017-02-17T00:04:00Z">
              <w:rPr>
                <w:rFonts w:cs="Calibri"/>
                <w:b/>
                <w:bCs/>
                <w:color w:val="365F91"/>
                <w:sz w:val="44"/>
                <w:szCs w:val="44"/>
              </w:rPr>
            </w:rPrChange>
          </w:rPr>
          <w:t>th</w:t>
        </w:r>
        <w:r>
          <w:rPr>
            <w:rFonts w:cs="Calibri"/>
            <w:b/>
            <w:bCs/>
            <w:color w:val="365F91"/>
            <w:sz w:val="44"/>
            <w:szCs w:val="44"/>
          </w:rPr>
          <w:t xml:space="preserve"> </w:t>
        </w:r>
      </w:ins>
      <w:del w:id="6" w:author="Shumann Xu" w:date="2017-02-17T00:03:00Z">
        <w:r w:rsidR="009A0284" w:rsidDel="00074E8B">
          <w:rPr>
            <w:rFonts w:cs="Calibri"/>
            <w:b/>
            <w:bCs/>
            <w:color w:val="365F91"/>
            <w:sz w:val="44"/>
            <w:szCs w:val="44"/>
          </w:rPr>
          <w:delText>2016 December 15</w:delText>
        </w:r>
        <w:r w:rsidR="009A0284" w:rsidDel="00074E8B">
          <w:rPr>
            <w:rFonts w:cs="Calibri"/>
            <w:b/>
            <w:bCs/>
            <w:color w:val="365F91"/>
            <w:sz w:val="58"/>
            <w:szCs w:val="58"/>
            <w:vertAlign w:val="superscript"/>
          </w:rPr>
          <w:delText>th</w:delText>
        </w:r>
      </w:del>
    </w:p>
    <w:p w:rsidR="009A0284" w:rsidRDefault="009A0284">
      <w:pPr>
        <w:widowControl w:val="0"/>
        <w:autoSpaceDE w:val="0"/>
        <w:autoSpaceDN w:val="0"/>
        <w:adjustRightInd w:val="0"/>
        <w:spacing w:after="0" w:line="240" w:lineRule="auto"/>
        <w:rPr>
          <w:ins w:id="7" w:author="Shumann Xu" w:date="2017-02-17T00:04:00Z"/>
          <w:rFonts w:ascii="Times New Roman" w:hAnsi="Times New Roman"/>
          <w:sz w:val="24"/>
          <w:szCs w:val="24"/>
        </w:rPr>
      </w:pPr>
    </w:p>
    <w:p w:rsidR="00074E8B" w:rsidRDefault="00074E8B">
      <w:pPr>
        <w:widowControl w:val="0"/>
        <w:autoSpaceDE w:val="0"/>
        <w:autoSpaceDN w:val="0"/>
        <w:adjustRightInd w:val="0"/>
        <w:spacing w:after="0" w:line="240" w:lineRule="auto"/>
        <w:rPr>
          <w:ins w:id="8" w:author="Shumann Xu" w:date="2017-02-17T00:04:00Z"/>
          <w:rFonts w:ascii="Times New Roman" w:hAnsi="Times New Roman"/>
          <w:sz w:val="24"/>
          <w:szCs w:val="24"/>
        </w:rPr>
      </w:pPr>
    </w:p>
    <w:p w:rsidR="00F551C1" w:rsidRDefault="00074E8B">
      <w:pPr>
        <w:widowControl w:val="0"/>
        <w:autoSpaceDE w:val="0"/>
        <w:autoSpaceDN w:val="0"/>
        <w:adjustRightInd w:val="0"/>
        <w:spacing w:after="0" w:line="240" w:lineRule="auto"/>
        <w:rPr>
          <w:ins w:id="9" w:author="Shumann Xu" w:date="2017-02-17T19:57:00Z"/>
          <w:rFonts w:cs="Calibri"/>
          <w:b/>
          <w:bCs/>
          <w:color w:val="365F91"/>
          <w:sz w:val="44"/>
          <w:szCs w:val="44"/>
        </w:rPr>
      </w:pPr>
      <w:ins w:id="10" w:author="Shumann Xu" w:date="2017-02-17T00:04:00Z">
        <w:r w:rsidRPr="00074E8B">
          <w:rPr>
            <w:rFonts w:cs="Calibri"/>
            <w:b/>
            <w:bCs/>
            <w:color w:val="365F91"/>
            <w:sz w:val="44"/>
            <w:szCs w:val="44"/>
            <w:rPrChange w:id="11" w:author="Shumann Xu" w:date="2017-02-17T00:04:00Z">
              <w:rPr>
                <w:rFonts w:ascii="Times New Roman" w:hAnsi="Times New Roman" w:cs="Calibri"/>
                <w:bCs/>
                <w:sz w:val="24"/>
                <w:szCs w:val="44"/>
              </w:rPr>
            </w:rPrChange>
          </w:rPr>
          <w:t>Team:</w:t>
        </w:r>
        <w:r w:rsidR="001E1583">
          <w:rPr>
            <w:rFonts w:cs="Calibri"/>
            <w:b/>
            <w:bCs/>
            <w:color w:val="365F91"/>
            <w:sz w:val="44"/>
            <w:szCs w:val="44"/>
          </w:rPr>
          <w:t xml:space="preserve">  Swifty</w:t>
        </w:r>
      </w:ins>
      <w:ins w:id="12" w:author="Shumann Xu" w:date="2017-02-17T22:44:00Z">
        <w:r w:rsidR="001E1583">
          <w:rPr>
            <w:rFonts w:cs="Calibri"/>
            <w:b/>
            <w:bCs/>
            <w:color w:val="365F91"/>
            <w:sz w:val="44"/>
            <w:szCs w:val="44"/>
          </w:rPr>
          <w:t xml:space="preserve"> </w:t>
        </w:r>
      </w:ins>
      <w:ins w:id="13" w:author="Shumann Xu" w:date="2017-02-17T00:04:00Z">
        <w:r>
          <w:rPr>
            <w:rFonts w:cs="Calibri"/>
            <w:b/>
            <w:bCs/>
            <w:color w:val="365F91"/>
            <w:sz w:val="44"/>
            <w:szCs w:val="44"/>
          </w:rPr>
          <w:t>X</w:t>
        </w:r>
        <w:r w:rsidRPr="00074E8B">
          <w:rPr>
            <w:rFonts w:cs="Calibri"/>
            <w:b/>
            <w:bCs/>
            <w:color w:val="365F91"/>
            <w:sz w:val="44"/>
            <w:szCs w:val="44"/>
            <w:rPrChange w:id="14" w:author="Shumann Xu" w:date="2017-02-17T00:04:00Z">
              <w:rPr>
                <w:rFonts w:ascii="Times New Roman" w:hAnsi="Times New Roman" w:cs="Calibri"/>
                <w:bCs/>
                <w:sz w:val="24"/>
                <w:szCs w:val="44"/>
              </w:rPr>
            </w:rPrChange>
          </w:rPr>
          <w:t xml:space="preserve">  </w:t>
        </w:r>
      </w:ins>
    </w:p>
    <w:p w:rsidR="00F551C1" w:rsidRPr="00F551C1" w:rsidRDefault="00F551C1">
      <w:pPr>
        <w:rPr>
          <w:ins w:id="15" w:author="Shumann Xu" w:date="2017-02-17T19:57:00Z"/>
          <w:rFonts w:cs="Calibri"/>
          <w:sz w:val="44"/>
          <w:szCs w:val="44"/>
          <w:rPrChange w:id="16" w:author="Shumann Xu" w:date="2017-02-17T19:57:00Z">
            <w:rPr>
              <w:ins w:id="17" w:author="Shumann Xu" w:date="2017-02-17T19:57:00Z"/>
              <w:rFonts w:cs="Calibri"/>
              <w:b/>
              <w:color w:val="365F91"/>
              <w:sz w:val="44"/>
              <w:szCs w:val="44"/>
            </w:rPr>
          </w:rPrChange>
        </w:rPr>
        <w:pPrChange w:id="18" w:author="Shumann Xu" w:date="2017-02-17T19:57:00Z">
          <w:pPr>
            <w:widowControl w:val="0"/>
          </w:pPr>
        </w:pPrChange>
      </w:pPr>
    </w:p>
    <w:p w:rsidR="00F551C1" w:rsidRPr="00F551C1" w:rsidRDefault="00F551C1">
      <w:pPr>
        <w:rPr>
          <w:ins w:id="19" w:author="Shumann Xu" w:date="2017-02-17T19:57:00Z"/>
          <w:rFonts w:cs="Calibri"/>
          <w:sz w:val="44"/>
          <w:szCs w:val="44"/>
          <w:rPrChange w:id="20" w:author="Shumann Xu" w:date="2017-02-17T19:57:00Z">
            <w:rPr>
              <w:ins w:id="21" w:author="Shumann Xu" w:date="2017-02-17T19:57:00Z"/>
              <w:rFonts w:cs="Calibri"/>
              <w:b/>
              <w:color w:val="365F91"/>
              <w:sz w:val="44"/>
              <w:szCs w:val="44"/>
            </w:rPr>
          </w:rPrChange>
        </w:rPr>
        <w:pPrChange w:id="22" w:author="Shumann Xu" w:date="2017-02-17T19:57:00Z">
          <w:pPr>
            <w:widowControl w:val="0"/>
          </w:pPr>
        </w:pPrChange>
      </w:pPr>
    </w:p>
    <w:p w:rsidR="00F551C1" w:rsidRPr="00F551C1" w:rsidRDefault="00F551C1">
      <w:pPr>
        <w:rPr>
          <w:ins w:id="23" w:author="Shumann Xu" w:date="2017-02-17T19:57:00Z"/>
          <w:rFonts w:cs="Calibri"/>
          <w:sz w:val="44"/>
          <w:szCs w:val="44"/>
          <w:rPrChange w:id="24" w:author="Shumann Xu" w:date="2017-02-17T19:57:00Z">
            <w:rPr>
              <w:ins w:id="25" w:author="Shumann Xu" w:date="2017-02-17T19:57:00Z"/>
              <w:rFonts w:cs="Calibri"/>
              <w:b/>
              <w:color w:val="365F91"/>
              <w:sz w:val="44"/>
              <w:szCs w:val="44"/>
            </w:rPr>
          </w:rPrChange>
        </w:rPr>
        <w:pPrChange w:id="26" w:author="Shumann Xu" w:date="2017-02-17T19:57:00Z">
          <w:pPr>
            <w:widowControl w:val="0"/>
          </w:pPr>
        </w:pPrChange>
      </w:pPr>
    </w:p>
    <w:p w:rsidR="00F551C1" w:rsidRPr="00F551C1" w:rsidRDefault="00F551C1">
      <w:pPr>
        <w:rPr>
          <w:ins w:id="27" w:author="Shumann Xu" w:date="2017-02-17T19:57:00Z"/>
          <w:rFonts w:cs="Calibri"/>
          <w:sz w:val="44"/>
          <w:szCs w:val="44"/>
          <w:rPrChange w:id="28" w:author="Shumann Xu" w:date="2017-02-17T19:57:00Z">
            <w:rPr>
              <w:ins w:id="29" w:author="Shumann Xu" w:date="2017-02-17T19:57:00Z"/>
              <w:rFonts w:cs="Calibri"/>
              <w:b/>
              <w:color w:val="365F91"/>
              <w:sz w:val="44"/>
              <w:szCs w:val="44"/>
            </w:rPr>
          </w:rPrChange>
        </w:rPr>
        <w:pPrChange w:id="30" w:author="Shumann Xu" w:date="2017-02-17T19:57:00Z">
          <w:pPr>
            <w:widowControl w:val="0"/>
          </w:pPr>
        </w:pPrChange>
      </w:pPr>
    </w:p>
    <w:p w:rsidR="00F551C1" w:rsidRPr="00F551C1" w:rsidRDefault="00F551C1">
      <w:pPr>
        <w:rPr>
          <w:ins w:id="31" w:author="Shumann Xu" w:date="2017-02-17T19:57:00Z"/>
          <w:rFonts w:cs="Calibri"/>
          <w:sz w:val="44"/>
          <w:szCs w:val="44"/>
          <w:rPrChange w:id="32" w:author="Shumann Xu" w:date="2017-02-17T19:57:00Z">
            <w:rPr>
              <w:ins w:id="33" w:author="Shumann Xu" w:date="2017-02-17T19:57:00Z"/>
              <w:rFonts w:cs="Calibri"/>
              <w:b/>
              <w:color w:val="365F91"/>
              <w:sz w:val="44"/>
              <w:szCs w:val="44"/>
            </w:rPr>
          </w:rPrChange>
        </w:rPr>
        <w:pPrChange w:id="34" w:author="Shumann Xu" w:date="2017-02-17T19:57:00Z">
          <w:pPr>
            <w:widowControl w:val="0"/>
          </w:pPr>
        </w:pPrChange>
      </w:pPr>
    </w:p>
    <w:p w:rsidR="00F551C1" w:rsidRPr="00F551C1" w:rsidRDefault="00F551C1">
      <w:pPr>
        <w:rPr>
          <w:ins w:id="35" w:author="Shumann Xu" w:date="2017-02-17T19:57:00Z"/>
          <w:rFonts w:cs="Calibri"/>
          <w:sz w:val="44"/>
          <w:szCs w:val="44"/>
          <w:rPrChange w:id="36" w:author="Shumann Xu" w:date="2017-02-17T19:57:00Z">
            <w:rPr>
              <w:ins w:id="37" w:author="Shumann Xu" w:date="2017-02-17T19:57:00Z"/>
              <w:rFonts w:cs="Calibri"/>
              <w:b/>
              <w:color w:val="365F91"/>
              <w:sz w:val="44"/>
              <w:szCs w:val="44"/>
            </w:rPr>
          </w:rPrChange>
        </w:rPr>
        <w:pPrChange w:id="38" w:author="Shumann Xu" w:date="2017-02-17T19:57:00Z">
          <w:pPr>
            <w:widowControl w:val="0"/>
          </w:pPr>
        </w:pPrChange>
      </w:pPr>
    </w:p>
    <w:p w:rsidR="00F551C1" w:rsidRDefault="00F551C1" w:rsidP="00F551C1">
      <w:pPr>
        <w:rPr>
          <w:ins w:id="39" w:author="Shumann Xu" w:date="2017-02-17T19:57:00Z"/>
          <w:rFonts w:cs="Calibri"/>
          <w:sz w:val="44"/>
          <w:szCs w:val="44"/>
        </w:rPr>
      </w:pPr>
    </w:p>
    <w:p w:rsidR="00074E8B" w:rsidRPr="00F551C1" w:rsidRDefault="00074E8B" w:rsidP="00F551C1">
      <w:pPr>
        <w:tabs>
          <w:tab w:val="center" w:pos="4930"/>
        </w:tabs>
        <w:rPr>
          <w:rFonts w:cs="Calibri"/>
          <w:sz w:val="44"/>
          <w:szCs w:val="44"/>
        </w:rPr>
        <w:sectPr w:rsidR="00074E8B" w:rsidRPr="00F551C1" w:rsidSect="00F551C1">
          <w:footerReference w:type="default" r:id="rId8"/>
          <w:pgSz w:w="12240" w:h="15840"/>
          <w:pgMar w:top="1440" w:right="1660" w:bottom="1440" w:left="720" w:header="720" w:footer="720" w:gutter="0"/>
          <w:cols w:space="720" w:equalWidth="0">
            <w:col w:w="9860"/>
          </w:cols>
          <w:noEndnote/>
          <w:titlePg/>
          <w:docGrid w:linePitch="299"/>
          <w:sectPrChange w:id="48" w:author="Shumann Xu" w:date="2017-02-17T19:57:00Z">
            <w:sectPr w:rsidR="00074E8B" w:rsidRPr="00F551C1" w:rsidSect="00F551C1">
              <w:pgMar w:top="1440" w:right="1440" w:bottom="1440" w:left="1440" w:header="720" w:footer="720" w:gutter="0"/>
              <w:titlePg w:val="0"/>
              <w:docGrid w:linePitch="0"/>
            </w:sectPr>
          </w:sectPrChange>
        </w:sectPr>
      </w:pPr>
    </w:p>
    <w:p w:rsidR="00074E8B" w:rsidRDefault="00074E8B" w:rsidP="00074E8B">
      <w:pPr>
        <w:widowControl w:val="0"/>
        <w:autoSpaceDE w:val="0"/>
        <w:autoSpaceDN w:val="0"/>
        <w:adjustRightInd w:val="0"/>
        <w:spacing w:after="0" w:line="239" w:lineRule="auto"/>
        <w:rPr>
          <w:ins w:id="49" w:author="Shumann Xu" w:date="2017-02-17T00:06:00Z"/>
          <w:rFonts w:cs="Calibri"/>
          <w:b/>
          <w:bCs/>
          <w:sz w:val="36"/>
          <w:szCs w:val="36"/>
        </w:rPr>
      </w:pPr>
      <w:bookmarkStart w:id="50" w:name="page2"/>
      <w:bookmarkEnd w:id="50"/>
      <w:ins w:id="51" w:author="Shumann Xu" w:date="2017-02-17T00:06:00Z">
        <w:r w:rsidRPr="00C46ABF">
          <w:rPr>
            <w:rFonts w:cs="Calibri"/>
            <w:b/>
            <w:bCs/>
            <w:sz w:val="36"/>
            <w:szCs w:val="36"/>
          </w:rPr>
          <w:lastRenderedPageBreak/>
          <w:t>Change History</w:t>
        </w:r>
      </w:ins>
    </w:p>
    <w:p w:rsidR="00074E8B" w:rsidRDefault="00074E8B" w:rsidP="00074E8B">
      <w:pPr>
        <w:widowControl w:val="0"/>
        <w:autoSpaceDE w:val="0"/>
        <w:autoSpaceDN w:val="0"/>
        <w:adjustRightInd w:val="0"/>
        <w:spacing w:after="0" w:line="239" w:lineRule="auto"/>
        <w:rPr>
          <w:ins w:id="52" w:author="Shumann Xu" w:date="2017-02-17T00:06:00Z"/>
          <w:rFonts w:cs="Calibri"/>
          <w:b/>
          <w:bCs/>
          <w:sz w:val="36"/>
          <w:szCs w:val="36"/>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8"/>
        <w:gridCol w:w="1882"/>
        <w:gridCol w:w="5434"/>
        <w:gridCol w:w="1874"/>
        <w:tblGridChange w:id="53">
          <w:tblGrid>
            <w:gridCol w:w="1358"/>
            <w:gridCol w:w="1882"/>
            <w:gridCol w:w="5434"/>
            <w:gridCol w:w="1874"/>
          </w:tblGrid>
        </w:tblGridChange>
      </w:tblGrid>
      <w:tr w:rsidR="00902111" w:rsidRPr="00F551C1" w:rsidTr="00F551C1">
        <w:trPr>
          <w:ins w:id="54" w:author="Shumann Xu" w:date="2017-02-17T00:06:00Z"/>
        </w:trPr>
        <w:tc>
          <w:tcPr>
            <w:tcW w:w="1358" w:type="dxa"/>
          </w:tcPr>
          <w:p w:rsidR="00074E8B" w:rsidRPr="00F551C1" w:rsidRDefault="00074E8B" w:rsidP="00F551C1">
            <w:pPr>
              <w:widowControl w:val="0"/>
              <w:autoSpaceDE w:val="0"/>
              <w:autoSpaceDN w:val="0"/>
              <w:adjustRightInd w:val="0"/>
              <w:spacing w:after="0" w:line="239" w:lineRule="auto"/>
              <w:rPr>
                <w:ins w:id="55" w:author="Shumann Xu" w:date="2017-02-17T00:06:00Z"/>
                <w:rFonts w:cs="Calibri"/>
                <w:b/>
                <w:bCs/>
                <w:sz w:val="24"/>
                <w:szCs w:val="24"/>
              </w:rPr>
            </w:pPr>
            <w:ins w:id="56" w:author="Shumann Xu" w:date="2017-02-17T00:06:00Z">
              <w:r w:rsidRPr="00F551C1">
                <w:rPr>
                  <w:rFonts w:cs="Calibri"/>
                  <w:b/>
                  <w:bCs/>
                  <w:sz w:val="24"/>
                  <w:szCs w:val="24"/>
                </w:rPr>
                <w:t>Version</w:t>
              </w:r>
            </w:ins>
          </w:p>
        </w:tc>
        <w:tc>
          <w:tcPr>
            <w:tcW w:w="1882" w:type="dxa"/>
          </w:tcPr>
          <w:p w:rsidR="00074E8B" w:rsidRPr="00F551C1" w:rsidRDefault="00074E8B" w:rsidP="00F551C1">
            <w:pPr>
              <w:widowControl w:val="0"/>
              <w:autoSpaceDE w:val="0"/>
              <w:autoSpaceDN w:val="0"/>
              <w:adjustRightInd w:val="0"/>
              <w:spacing w:after="0" w:line="239" w:lineRule="auto"/>
              <w:rPr>
                <w:ins w:id="57" w:author="Shumann Xu" w:date="2017-02-17T00:06:00Z"/>
                <w:rFonts w:cs="Calibri"/>
                <w:b/>
                <w:bCs/>
                <w:sz w:val="24"/>
                <w:szCs w:val="24"/>
              </w:rPr>
            </w:pPr>
            <w:ins w:id="58" w:author="Shumann Xu" w:date="2017-02-17T00:06:00Z">
              <w:r w:rsidRPr="00F551C1">
                <w:rPr>
                  <w:rFonts w:cs="Calibri"/>
                  <w:b/>
                  <w:bCs/>
                  <w:sz w:val="24"/>
                  <w:szCs w:val="24"/>
                </w:rPr>
                <w:t>Date</w:t>
              </w:r>
            </w:ins>
          </w:p>
        </w:tc>
        <w:tc>
          <w:tcPr>
            <w:tcW w:w="5434" w:type="dxa"/>
          </w:tcPr>
          <w:p w:rsidR="00074E8B" w:rsidRPr="00F551C1" w:rsidRDefault="00074E8B" w:rsidP="00F551C1">
            <w:pPr>
              <w:widowControl w:val="0"/>
              <w:autoSpaceDE w:val="0"/>
              <w:autoSpaceDN w:val="0"/>
              <w:adjustRightInd w:val="0"/>
              <w:spacing w:after="0" w:line="239" w:lineRule="auto"/>
              <w:rPr>
                <w:ins w:id="59" w:author="Shumann Xu" w:date="2017-02-17T00:06:00Z"/>
                <w:rFonts w:cs="Calibri"/>
                <w:b/>
                <w:bCs/>
                <w:sz w:val="24"/>
                <w:szCs w:val="24"/>
              </w:rPr>
            </w:pPr>
            <w:ins w:id="60" w:author="Shumann Xu" w:date="2017-02-17T00:06:00Z">
              <w:r w:rsidRPr="00F551C1">
                <w:rPr>
                  <w:rFonts w:cs="Calibri"/>
                  <w:b/>
                  <w:bCs/>
                  <w:sz w:val="24"/>
                  <w:szCs w:val="24"/>
                </w:rPr>
                <w:t>Change</w:t>
              </w:r>
            </w:ins>
          </w:p>
        </w:tc>
        <w:tc>
          <w:tcPr>
            <w:tcW w:w="1874" w:type="dxa"/>
          </w:tcPr>
          <w:p w:rsidR="00074E8B" w:rsidRPr="00F551C1" w:rsidRDefault="00074E8B" w:rsidP="00F551C1">
            <w:pPr>
              <w:widowControl w:val="0"/>
              <w:autoSpaceDE w:val="0"/>
              <w:autoSpaceDN w:val="0"/>
              <w:adjustRightInd w:val="0"/>
              <w:spacing w:after="0" w:line="239" w:lineRule="auto"/>
              <w:rPr>
                <w:ins w:id="61" w:author="Shumann Xu" w:date="2017-02-17T00:06:00Z"/>
                <w:rFonts w:cs="Calibri"/>
                <w:b/>
                <w:bCs/>
                <w:sz w:val="24"/>
                <w:szCs w:val="24"/>
              </w:rPr>
            </w:pPr>
            <w:ins w:id="62" w:author="Shumann Xu" w:date="2017-02-17T00:06:00Z">
              <w:r w:rsidRPr="00F551C1">
                <w:rPr>
                  <w:rFonts w:cs="Calibri"/>
                  <w:b/>
                  <w:bCs/>
                  <w:sz w:val="24"/>
                  <w:szCs w:val="24"/>
                </w:rPr>
                <w:t>Author</w:t>
              </w:r>
            </w:ins>
          </w:p>
        </w:tc>
      </w:tr>
      <w:tr w:rsidR="00902111" w:rsidRPr="00F551C1" w:rsidTr="0062059A">
        <w:tblPrEx>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63" w:author="Shumann Xu" w:date="2017-02-17T20:18:00Z">
            <w:tblPrEx>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ins w:id="64" w:author="Shumann Xu" w:date="2017-02-17T00:06:00Z"/>
        </w:trPr>
        <w:tc>
          <w:tcPr>
            <w:tcW w:w="1358" w:type="dxa"/>
            <w:tcBorders>
              <w:bottom w:val="single" w:sz="4" w:space="0" w:color="auto"/>
            </w:tcBorders>
            <w:tcPrChange w:id="65" w:author="Shumann Xu" w:date="2017-02-17T20:18:00Z">
              <w:tcPr>
                <w:tcW w:w="1358" w:type="dxa"/>
              </w:tcPr>
            </w:tcPrChange>
          </w:tcPr>
          <w:p w:rsidR="00074E8B" w:rsidRPr="00F551C1" w:rsidRDefault="00074E8B" w:rsidP="00F551C1">
            <w:pPr>
              <w:widowControl w:val="0"/>
              <w:autoSpaceDE w:val="0"/>
              <w:autoSpaceDN w:val="0"/>
              <w:adjustRightInd w:val="0"/>
              <w:spacing w:after="0" w:line="239" w:lineRule="auto"/>
              <w:rPr>
                <w:ins w:id="66" w:author="Shumann Xu" w:date="2017-02-17T00:06:00Z"/>
                <w:rFonts w:cs="Calibri"/>
                <w:bCs/>
                <w:sz w:val="20"/>
                <w:szCs w:val="20"/>
              </w:rPr>
            </w:pPr>
            <w:ins w:id="67" w:author="Shumann Xu" w:date="2017-02-17T00:06:00Z">
              <w:r w:rsidRPr="00F551C1">
                <w:rPr>
                  <w:rFonts w:cs="Calibri"/>
                  <w:bCs/>
                  <w:sz w:val="20"/>
                  <w:szCs w:val="20"/>
                </w:rPr>
                <w:t>1.0</w:t>
              </w:r>
            </w:ins>
          </w:p>
        </w:tc>
        <w:tc>
          <w:tcPr>
            <w:tcW w:w="1882" w:type="dxa"/>
            <w:tcBorders>
              <w:bottom w:val="single" w:sz="4" w:space="0" w:color="auto"/>
            </w:tcBorders>
            <w:tcPrChange w:id="68" w:author="Shumann Xu" w:date="2017-02-17T20:18:00Z">
              <w:tcPr>
                <w:tcW w:w="1882" w:type="dxa"/>
              </w:tcPr>
            </w:tcPrChange>
          </w:tcPr>
          <w:p w:rsidR="00074E8B" w:rsidRPr="00F551C1" w:rsidRDefault="00074E8B" w:rsidP="00F551C1">
            <w:pPr>
              <w:widowControl w:val="0"/>
              <w:autoSpaceDE w:val="0"/>
              <w:autoSpaceDN w:val="0"/>
              <w:adjustRightInd w:val="0"/>
              <w:spacing w:after="0" w:line="239" w:lineRule="auto"/>
              <w:rPr>
                <w:ins w:id="69" w:author="Shumann Xu" w:date="2017-02-17T00:06:00Z"/>
                <w:rFonts w:cs="Calibri"/>
                <w:bCs/>
                <w:sz w:val="20"/>
                <w:szCs w:val="20"/>
              </w:rPr>
            </w:pPr>
            <w:ins w:id="70" w:author="Shumann Xu" w:date="2017-02-17T00:06:00Z">
              <w:r w:rsidRPr="00F551C1">
                <w:rPr>
                  <w:rFonts w:cs="Calibri"/>
                  <w:bCs/>
                  <w:sz w:val="20"/>
                  <w:szCs w:val="20"/>
                </w:rPr>
                <w:t>December 15, 2016</w:t>
              </w:r>
            </w:ins>
          </w:p>
        </w:tc>
        <w:tc>
          <w:tcPr>
            <w:tcW w:w="5434" w:type="dxa"/>
            <w:tcBorders>
              <w:bottom w:val="single" w:sz="4" w:space="0" w:color="auto"/>
            </w:tcBorders>
            <w:tcPrChange w:id="71" w:author="Shumann Xu" w:date="2017-02-17T20:18:00Z">
              <w:tcPr>
                <w:tcW w:w="5434" w:type="dxa"/>
              </w:tcPr>
            </w:tcPrChange>
          </w:tcPr>
          <w:p w:rsidR="00074E8B" w:rsidRPr="00F551C1" w:rsidRDefault="00074E8B" w:rsidP="00F551C1">
            <w:pPr>
              <w:widowControl w:val="0"/>
              <w:autoSpaceDE w:val="0"/>
              <w:autoSpaceDN w:val="0"/>
              <w:adjustRightInd w:val="0"/>
              <w:spacing w:after="0" w:line="239" w:lineRule="auto"/>
              <w:rPr>
                <w:ins w:id="72" w:author="Shumann Xu" w:date="2017-02-17T00:06:00Z"/>
                <w:rFonts w:cs="Calibri"/>
                <w:bCs/>
                <w:sz w:val="20"/>
                <w:szCs w:val="20"/>
              </w:rPr>
            </w:pPr>
            <w:ins w:id="73" w:author="Shumann Xu" w:date="2017-02-17T00:06:00Z">
              <w:r w:rsidRPr="00F551C1">
                <w:rPr>
                  <w:rFonts w:cs="Calibri"/>
                  <w:bCs/>
                  <w:sz w:val="20"/>
                  <w:szCs w:val="20"/>
                </w:rPr>
                <w:t>Initial Version</w:t>
              </w:r>
            </w:ins>
          </w:p>
        </w:tc>
        <w:tc>
          <w:tcPr>
            <w:tcW w:w="1874" w:type="dxa"/>
            <w:tcBorders>
              <w:bottom w:val="single" w:sz="4" w:space="0" w:color="auto"/>
            </w:tcBorders>
            <w:tcPrChange w:id="74" w:author="Shumann Xu" w:date="2017-02-17T20:18:00Z">
              <w:tcPr>
                <w:tcW w:w="1874" w:type="dxa"/>
              </w:tcPr>
            </w:tcPrChange>
          </w:tcPr>
          <w:p w:rsidR="00074E8B" w:rsidRPr="00F551C1" w:rsidRDefault="00074E8B" w:rsidP="00F551C1">
            <w:pPr>
              <w:widowControl w:val="0"/>
              <w:autoSpaceDE w:val="0"/>
              <w:autoSpaceDN w:val="0"/>
              <w:adjustRightInd w:val="0"/>
              <w:spacing w:after="0" w:line="239" w:lineRule="auto"/>
              <w:rPr>
                <w:ins w:id="75" w:author="Shumann Xu" w:date="2017-02-17T00:06:00Z"/>
                <w:rFonts w:cs="Calibri"/>
                <w:bCs/>
                <w:sz w:val="20"/>
                <w:szCs w:val="20"/>
              </w:rPr>
            </w:pPr>
            <w:ins w:id="76" w:author="Shumann Xu" w:date="2017-02-17T00:06:00Z">
              <w:r w:rsidRPr="00F551C1">
                <w:rPr>
                  <w:rFonts w:cs="Calibri"/>
                  <w:bCs/>
                  <w:sz w:val="20"/>
                  <w:szCs w:val="20"/>
                </w:rPr>
                <w:t>IDT</w:t>
              </w:r>
            </w:ins>
          </w:p>
        </w:tc>
      </w:tr>
      <w:tr w:rsidR="00902111" w:rsidRPr="00F551C1" w:rsidTr="0062059A">
        <w:tblPrEx>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77" w:author="Shumann Xu" w:date="2017-02-17T20:18:00Z">
            <w:tblPrEx>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518"/>
          <w:ins w:id="78" w:author="Shumann Xu" w:date="2017-02-17T00:06:00Z"/>
          <w:trPrChange w:id="79" w:author="Shumann Xu" w:date="2017-02-17T20:18:00Z">
            <w:trPr>
              <w:trHeight w:val="3518"/>
            </w:trPr>
          </w:trPrChange>
        </w:trPr>
        <w:tc>
          <w:tcPr>
            <w:tcW w:w="1358" w:type="dxa"/>
            <w:tcBorders>
              <w:top w:val="single" w:sz="4" w:space="0" w:color="auto"/>
              <w:left w:val="single" w:sz="4" w:space="0" w:color="auto"/>
              <w:bottom w:val="single" w:sz="4" w:space="0" w:color="auto"/>
              <w:right w:val="single" w:sz="4" w:space="0" w:color="auto"/>
            </w:tcBorders>
            <w:tcPrChange w:id="80" w:author="Shumann Xu" w:date="2017-02-17T20:18:00Z">
              <w:tcPr>
                <w:tcW w:w="1358" w:type="dxa"/>
              </w:tcPr>
            </w:tcPrChange>
          </w:tcPr>
          <w:p w:rsidR="00074E8B" w:rsidRPr="00F551C1" w:rsidRDefault="00074E8B" w:rsidP="00F551C1">
            <w:pPr>
              <w:widowControl w:val="0"/>
              <w:autoSpaceDE w:val="0"/>
              <w:autoSpaceDN w:val="0"/>
              <w:adjustRightInd w:val="0"/>
              <w:spacing w:after="0" w:line="239" w:lineRule="auto"/>
              <w:rPr>
                <w:ins w:id="81" w:author="Shumann Xu" w:date="2017-02-17T00:06:00Z"/>
                <w:rFonts w:cs="Calibri"/>
                <w:bCs/>
                <w:sz w:val="20"/>
                <w:szCs w:val="20"/>
              </w:rPr>
            </w:pPr>
            <w:ins w:id="82" w:author="Shumann Xu" w:date="2017-02-17T00:06:00Z">
              <w:r w:rsidRPr="00F551C1">
                <w:rPr>
                  <w:rFonts w:cs="Calibri"/>
                  <w:bCs/>
                  <w:sz w:val="20"/>
                  <w:szCs w:val="20"/>
                </w:rPr>
                <w:t>2.0</w:t>
              </w:r>
            </w:ins>
          </w:p>
        </w:tc>
        <w:tc>
          <w:tcPr>
            <w:tcW w:w="1882" w:type="dxa"/>
            <w:tcBorders>
              <w:top w:val="single" w:sz="4" w:space="0" w:color="auto"/>
              <w:left w:val="single" w:sz="4" w:space="0" w:color="auto"/>
              <w:bottom w:val="single" w:sz="4" w:space="0" w:color="auto"/>
              <w:right w:val="single" w:sz="4" w:space="0" w:color="auto"/>
            </w:tcBorders>
            <w:tcPrChange w:id="83" w:author="Shumann Xu" w:date="2017-02-17T20:18:00Z">
              <w:tcPr>
                <w:tcW w:w="1882" w:type="dxa"/>
              </w:tcPr>
            </w:tcPrChange>
          </w:tcPr>
          <w:p w:rsidR="00074E8B" w:rsidRPr="00F551C1" w:rsidRDefault="001E1583" w:rsidP="00F551C1">
            <w:pPr>
              <w:widowControl w:val="0"/>
              <w:autoSpaceDE w:val="0"/>
              <w:autoSpaceDN w:val="0"/>
              <w:adjustRightInd w:val="0"/>
              <w:spacing w:after="0" w:line="239" w:lineRule="auto"/>
              <w:rPr>
                <w:ins w:id="84" w:author="Shumann Xu" w:date="2017-02-17T00:06:00Z"/>
                <w:rFonts w:cs="Calibri"/>
                <w:bCs/>
                <w:sz w:val="20"/>
                <w:szCs w:val="20"/>
              </w:rPr>
            </w:pPr>
            <w:ins w:id="85" w:author="Shumann Xu" w:date="2017-02-17T00:06:00Z">
              <w:r>
                <w:rPr>
                  <w:rFonts w:cs="Calibri"/>
                  <w:bCs/>
                  <w:sz w:val="20"/>
                  <w:szCs w:val="20"/>
                </w:rPr>
                <w:t>February 17</w:t>
              </w:r>
              <w:r w:rsidR="00074E8B" w:rsidRPr="00F551C1">
                <w:rPr>
                  <w:rFonts w:cs="Calibri"/>
                  <w:bCs/>
                  <w:sz w:val="20"/>
                  <w:szCs w:val="20"/>
                </w:rPr>
                <w:t>, 2017</w:t>
              </w:r>
            </w:ins>
          </w:p>
        </w:tc>
        <w:tc>
          <w:tcPr>
            <w:tcW w:w="5434" w:type="dxa"/>
            <w:tcBorders>
              <w:top w:val="single" w:sz="4" w:space="0" w:color="auto"/>
              <w:left w:val="single" w:sz="4" w:space="0" w:color="auto"/>
              <w:bottom w:val="single" w:sz="4" w:space="0" w:color="auto"/>
              <w:right w:val="single" w:sz="4" w:space="0" w:color="auto"/>
            </w:tcBorders>
            <w:tcPrChange w:id="86" w:author="Shumann Xu" w:date="2017-02-17T20:18:00Z">
              <w:tcPr>
                <w:tcW w:w="5434" w:type="dxa"/>
              </w:tcPr>
            </w:tcPrChange>
          </w:tcPr>
          <w:p w:rsidR="00074E8B" w:rsidRDefault="00074E8B" w:rsidP="00F551C1">
            <w:pPr>
              <w:widowControl w:val="0"/>
              <w:numPr>
                <w:ilvl w:val="0"/>
                <w:numId w:val="8"/>
              </w:numPr>
              <w:autoSpaceDE w:val="0"/>
              <w:autoSpaceDN w:val="0"/>
              <w:adjustRightInd w:val="0"/>
              <w:spacing w:after="0" w:line="239" w:lineRule="auto"/>
              <w:rPr>
                <w:ins w:id="87" w:author="Shumann Xu" w:date="2017-02-17T20:08:00Z"/>
                <w:rFonts w:cs="Calibri"/>
                <w:bCs/>
                <w:sz w:val="20"/>
                <w:szCs w:val="20"/>
              </w:rPr>
            </w:pPr>
            <w:ins w:id="88" w:author="Shumann Xu" w:date="2017-02-17T00:06:00Z">
              <w:r w:rsidRPr="00F551C1">
                <w:rPr>
                  <w:rFonts w:cs="Calibri"/>
                  <w:bCs/>
                  <w:sz w:val="20"/>
                  <w:szCs w:val="20"/>
                </w:rPr>
                <w:t>Changed the tone of the documentation and repurposed it for developers and testers in general.</w:t>
              </w:r>
            </w:ins>
          </w:p>
          <w:p w:rsidR="00902111" w:rsidRDefault="00902111" w:rsidP="00F551C1">
            <w:pPr>
              <w:widowControl w:val="0"/>
              <w:numPr>
                <w:ilvl w:val="0"/>
                <w:numId w:val="8"/>
              </w:numPr>
              <w:autoSpaceDE w:val="0"/>
              <w:autoSpaceDN w:val="0"/>
              <w:adjustRightInd w:val="0"/>
              <w:spacing w:after="0" w:line="239" w:lineRule="auto"/>
              <w:rPr>
                <w:ins w:id="89" w:author="Shumann Xu" w:date="2017-02-17T20:09:00Z"/>
                <w:rFonts w:cs="Calibri"/>
                <w:bCs/>
                <w:sz w:val="20"/>
                <w:szCs w:val="20"/>
              </w:rPr>
            </w:pPr>
            <w:ins w:id="90" w:author="Shumann Xu" w:date="2017-02-17T20:09:00Z">
              <w:r>
                <w:rPr>
                  <w:rFonts w:cs="Calibri"/>
                  <w:bCs/>
                  <w:sz w:val="20"/>
                  <w:szCs w:val="20"/>
                </w:rPr>
                <w:t xml:space="preserve">Section 1: </w:t>
              </w:r>
            </w:ins>
            <w:ins w:id="91" w:author="Shumann Xu" w:date="2017-02-17T20:08:00Z">
              <w:r>
                <w:rPr>
                  <w:rFonts w:cs="Calibri"/>
                  <w:bCs/>
                  <w:sz w:val="20"/>
                  <w:szCs w:val="20"/>
                </w:rPr>
                <w:t>Added more source files and unit test files.</w:t>
              </w:r>
            </w:ins>
          </w:p>
          <w:p w:rsidR="00902111" w:rsidRDefault="00902111" w:rsidP="00F551C1">
            <w:pPr>
              <w:widowControl w:val="0"/>
              <w:numPr>
                <w:ilvl w:val="0"/>
                <w:numId w:val="8"/>
              </w:numPr>
              <w:autoSpaceDE w:val="0"/>
              <w:autoSpaceDN w:val="0"/>
              <w:adjustRightInd w:val="0"/>
              <w:spacing w:after="0" w:line="239" w:lineRule="auto"/>
              <w:rPr>
                <w:ins w:id="92" w:author="Shumann Xu" w:date="2017-02-17T20:09:00Z"/>
                <w:rFonts w:cs="Calibri"/>
                <w:bCs/>
                <w:sz w:val="20"/>
                <w:szCs w:val="20"/>
              </w:rPr>
            </w:pPr>
            <w:ins w:id="93" w:author="Shumann Xu" w:date="2017-02-17T20:09:00Z">
              <w:r>
                <w:rPr>
                  <w:rFonts w:cs="Calibri"/>
                  <w:bCs/>
                  <w:sz w:val="20"/>
                  <w:szCs w:val="20"/>
                </w:rPr>
                <w:t>Section 2: Added information</w:t>
              </w:r>
            </w:ins>
            <w:ins w:id="94" w:author="Shumann Xu" w:date="2017-02-17T20:11:00Z">
              <w:r>
                <w:rPr>
                  <w:rFonts w:cs="Calibri"/>
                  <w:bCs/>
                  <w:sz w:val="20"/>
                  <w:szCs w:val="20"/>
                </w:rPr>
                <w:t xml:space="preserve"> about dependencies</w:t>
              </w:r>
            </w:ins>
            <w:ins w:id="95" w:author="Shumann Xu" w:date="2017-02-17T20:10:00Z">
              <w:r>
                <w:rPr>
                  <w:rFonts w:cs="Calibri"/>
                  <w:bCs/>
                  <w:sz w:val="20"/>
                  <w:szCs w:val="20"/>
                </w:rPr>
                <w:t>, Gradle, and Maven</w:t>
              </w:r>
            </w:ins>
            <w:ins w:id="96" w:author="Shumann Xu" w:date="2017-02-17T20:11:00Z">
              <w:r>
                <w:rPr>
                  <w:rFonts w:cs="Calibri"/>
                  <w:bCs/>
                  <w:sz w:val="20"/>
                  <w:szCs w:val="20"/>
                </w:rPr>
                <w:t>.</w:t>
              </w:r>
            </w:ins>
          </w:p>
          <w:p w:rsidR="00902111" w:rsidRDefault="00902111" w:rsidP="00F551C1">
            <w:pPr>
              <w:widowControl w:val="0"/>
              <w:numPr>
                <w:ilvl w:val="0"/>
                <w:numId w:val="8"/>
              </w:numPr>
              <w:autoSpaceDE w:val="0"/>
              <w:autoSpaceDN w:val="0"/>
              <w:adjustRightInd w:val="0"/>
              <w:spacing w:after="0" w:line="239" w:lineRule="auto"/>
              <w:rPr>
                <w:ins w:id="97" w:author="Shumann Xu" w:date="2017-02-17T20:12:00Z"/>
                <w:rFonts w:cs="Calibri"/>
                <w:bCs/>
                <w:sz w:val="20"/>
                <w:szCs w:val="20"/>
              </w:rPr>
            </w:pPr>
            <w:ins w:id="98" w:author="Shumann Xu" w:date="2017-02-17T20:11:00Z">
              <w:r>
                <w:rPr>
                  <w:rFonts w:cs="Calibri"/>
                  <w:bCs/>
                  <w:sz w:val="20"/>
                  <w:szCs w:val="20"/>
                </w:rPr>
                <w:t xml:space="preserve">Section 4: Added </w:t>
              </w:r>
            </w:ins>
            <w:ins w:id="99" w:author="Shumann Xu" w:date="2017-02-17T20:12:00Z">
              <w:r>
                <w:rPr>
                  <w:rFonts w:cs="Calibri"/>
                  <w:bCs/>
                  <w:sz w:val="20"/>
                  <w:szCs w:val="20"/>
                </w:rPr>
                <w:t xml:space="preserve">usage information for three </w:t>
              </w:r>
            </w:ins>
            <w:ins w:id="100" w:author="Shumann Xu" w:date="2017-02-17T20:11:00Z">
              <w:r>
                <w:rPr>
                  <w:rFonts w:cs="Calibri"/>
                  <w:bCs/>
                  <w:sz w:val="20"/>
                  <w:szCs w:val="20"/>
                </w:rPr>
                <w:t xml:space="preserve">new optional </w:t>
              </w:r>
            </w:ins>
            <w:ins w:id="101" w:author="Shumann Xu" w:date="2017-02-17T20:12:00Z">
              <w:r>
                <w:rPr>
                  <w:rFonts w:cs="Calibri"/>
                  <w:bCs/>
                  <w:sz w:val="20"/>
                  <w:szCs w:val="20"/>
                </w:rPr>
                <w:t>arguments. Replaced Run Configuration screenshot.</w:t>
              </w:r>
            </w:ins>
          </w:p>
          <w:p w:rsidR="00902111" w:rsidRDefault="00772AE6" w:rsidP="00F551C1">
            <w:pPr>
              <w:widowControl w:val="0"/>
              <w:numPr>
                <w:ilvl w:val="0"/>
                <w:numId w:val="8"/>
              </w:numPr>
              <w:autoSpaceDE w:val="0"/>
              <w:autoSpaceDN w:val="0"/>
              <w:adjustRightInd w:val="0"/>
              <w:spacing w:after="0" w:line="239" w:lineRule="auto"/>
              <w:rPr>
                <w:ins w:id="102" w:author="Shumann Xu" w:date="2017-02-17T20:13:00Z"/>
                <w:rFonts w:cs="Calibri"/>
                <w:bCs/>
                <w:sz w:val="20"/>
                <w:szCs w:val="20"/>
              </w:rPr>
            </w:pPr>
            <w:ins w:id="103" w:author="Shumann Xu" w:date="2017-02-17T20:13:00Z">
              <w:r>
                <w:rPr>
                  <w:rFonts w:cs="Calibri"/>
                  <w:bCs/>
                  <w:sz w:val="20"/>
                  <w:szCs w:val="20"/>
                </w:rPr>
                <w:t>Section 5: Removed Extending the Framework section. Added Adding Test Cases to the Framework section.</w:t>
              </w:r>
            </w:ins>
          </w:p>
          <w:p w:rsidR="00772AE6" w:rsidRDefault="00772AE6" w:rsidP="00F551C1">
            <w:pPr>
              <w:widowControl w:val="0"/>
              <w:numPr>
                <w:ilvl w:val="0"/>
                <w:numId w:val="8"/>
              </w:numPr>
              <w:autoSpaceDE w:val="0"/>
              <w:autoSpaceDN w:val="0"/>
              <w:adjustRightInd w:val="0"/>
              <w:spacing w:after="0" w:line="239" w:lineRule="auto"/>
              <w:rPr>
                <w:ins w:id="104" w:author="Shumann Xu" w:date="2017-02-17T20:14:00Z"/>
                <w:rFonts w:cs="Calibri"/>
                <w:bCs/>
                <w:sz w:val="20"/>
                <w:szCs w:val="20"/>
              </w:rPr>
            </w:pPr>
            <w:ins w:id="105" w:author="Shumann Xu" w:date="2017-02-17T20:13:00Z">
              <w:r>
                <w:rPr>
                  <w:rFonts w:cs="Calibri"/>
                  <w:bCs/>
                  <w:sz w:val="20"/>
                  <w:szCs w:val="20"/>
                </w:rPr>
                <w:t xml:space="preserve">Section 6: Added Building and Executing the Framework JAR section. </w:t>
              </w:r>
            </w:ins>
          </w:p>
          <w:p w:rsidR="00772AE6" w:rsidRDefault="00772AE6" w:rsidP="00F551C1">
            <w:pPr>
              <w:widowControl w:val="0"/>
              <w:numPr>
                <w:ilvl w:val="0"/>
                <w:numId w:val="8"/>
              </w:numPr>
              <w:autoSpaceDE w:val="0"/>
              <w:autoSpaceDN w:val="0"/>
              <w:adjustRightInd w:val="0"/>
              <w:spacing w:after="0" w:line="239" w:lineRule="auto"/>
              <w:rPr>
                <w:ins w:id="106" w:author="Shumann Xu" w:date="2017-02-17T20:14:00Z"/>
                <w:rFonts w:cs="Calibri"/>
                <w:bCs/>
                <w:sz w:val="20"/>
                <w:szCs w:val="20"/>
              </w:rPr>
            </w:pPr>
            <w:ins w:id="107" w:author="Shumann Xu" w:date="2017-02-17T20:14:00Z">
              <w:r>
                <w:rPr>
                  <w:rFonts w:cs="Calibri"/>
                  <w:bCs/>
                  <w:sz w:val="20"/>
                  <w:szCs w:val="20"/>
                </w:rPr>
                <w:t>Section 7: Added Launching the Framework GUI section</w:t>
              </w:r>
            </w:ins>
            <w:ins w:id="108" w:author="Shumann Xu" w:date="2017-02-17T20:15:00Z">
              <w:r>
                <w:rPr>
                  <w:rFonts w:cs="Calibri"/>
                  <w:bCs/>
                  <w:sz w:val="20"/>
                  <w:szCs w:val="20"/>
                </w:rPr>
                <w:t>.</w:t>
              </w:r>
            </w:ins>
          </w:p>
          <w:p w:rsidR="00772AE6" w:rsidRPr="00F551C1" w:rsidRDefault="00772AE6" w:rsidP="00F551C1">
            <w:pPr>
              <w:widowControl w:val="0"/>
              <w:numPr>
                <w:ilvl w:val="0"/>
                <w:numId w:val="8"/>
              </w:numPr>
              <w:autoSpaceDE w:val="0"/>
              <w:autoSpaceDN w:val="0"/>
              <w:adjustRightInd w:val="0"/>
              <w:spacing w:after="0" w:line="239" w:lineRule="auto"/>
              <w:rPr>
                <w:ins w:id="109" w:author="Shumann Xu" w:date="2017-02-17T00:06:00Z"/>
                <w:rFonts w:cs="Calibri"/>
                <w:bCs/>
                <w:sz w:val="20"/>
                <w:szCs w:val="20"/>
              </w:rPr>
            </w:pPr>
            <w:ins w:id="110" w:author="Shumann Xu" w:date="2017-02-17T20:15:00Z">
              <w:r>
                <w:rPr>
                  <w:rFonts w:cs="Calibri"/>
                  <w:bCs/>
                  <w:sz w:val="20"/>
                  <w:szCs w:val="20"/>
                </w:rPr>
                <w:t>Section 8: Added Output File section.</w:t>
              </w:r>
            </w:ins>
          </w:p>
        </w:tc>
        <w:tc>
          <w:tcPr>
            <w:tcW w:w="1874" w:type="dxa"/>
            <w:tcBorders>
              <w:top w:val="single" w:sz="4" w:space="0" w:color="auto"/>
              <w:left w:val="single" w:sz="4" w:space="0" w:color="auto"/>
              <w:bottom w:val="single" w:sz="4" w:space="0" w:color="auto"/>
              <w:right w:val="single" w:sz="4" w:space="0" w:color="auto"/>
            </w:tcBorders>
            <w:tcPrChange w:id="111" w:author="Shumann Xu" w:date="2017-02-17T20:18:00Z">
              <w:tcPr>
                <w:tcW w:w="1874" w:type="dxa"/>
              </w:tcPr>
            </w:tcPrChange>
          </w:tcPr>
          <w:p w:rsidR="00074E8B" w:rsidRPr="00F551C1" w:rsidRDefault="001E1583" w:rsidP="00F551C1">
            <w:pPr>
              <w:widowControl w:val="0"/>
              <w:autoSpaceDE w:val="0"/>
              <w:autoSpaceDN w:val="0"/>
              <w:adjustRightInd w:val="0"/>
              <w:spacing w:after="0" w:line="239" w:lineRule="auto"/>
              <w:rPr>
                <w:ins w:id="112" w:author="Shumann Xu" w:date="2017-02-17T00:06:00Z"/>
                <w:rFonts w:cs="Calibri"/>
                <w:bCs/>
                <w:sz w:val="20"/>
                <w:szCs w:val="20"/>
              </w:rPr>
            </w:pPr>
            <w:ins w:id="113" w:author="Shumann Xu" w:date="2017-02-17T00:06:00Z">
              <w:r>
                <w:rPr>
                  <w:rFonts w:cs="Calibri"/>
                  <w:bCs/>
                  <w:sz w:val="20"/>
                  <w:szCs w:val="20"/>
                </w:rPr>
                <w:t xml:space="preserve">Swifty </w:t>
              </w:r>
              <w:r w:rsidR="00074E8B" w:rsidRPr="00F551C1">
                <w:rPr>
                  <w:rFonts w:cs="Calibri"/>
                  <w:bCs/>
                  <w:sz w:val="20"/>
                  <w:szCs w:val="20"/>
                </w:rPr>
                <w:t>X</w:t>
              </w:r>
            </w:ins>
          </w:p>
        </w:tc>
      </w:tr>
      <w:tr w:rsidR="00902111" w:rsidRPr="00F551C1" w:rsidTr="0062059A">
        <w:tblPrEx>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14" w:author="Shumann Xu" w:date="2017-02-17T20:18:00Z">
            <w:tblPrEx>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ins w:id="115" w:author="Shumann Xu" w:date="2017-02-17T00:06:00Z"/>
        </w:trPr>
        <w:tc>
          <w:tcPr>
            <w:tcW w:w="1358" w:type="dxa"/>
            <w:tcBorders>
              <w:top w:val="single" w:sz="4" w:space="0" w:color="auto"/>
            </w:tcBorders>
            <w:tcPrChange w:id="116" w:author="Shumann Xu" w:date="2017-02-17T20:18:00Z">
              <w:tcPr>
                <w:tcW w:w="1358" w:type="dxa"/>
              </w:tcPr>
            </w:tcPrChange>
          </w:tcPr>
          <w:p w:rsidR="00074E8B" w:rsidRPr="00F551C1" w:rsidRDefault="00074E8B" w:rsidP="00F551C1">
            <w:pPr>
              <w:widowControl w:val="0"/>
              <w:autoSpaceDE w:val="0"/>
              <w:autoSpaceDN w:val="0"/>
              <w:adjustRightInd w:val="0"/>
              <w:spacing w:after="0" w:line="239" w:lineRule="auto"/>
              <w:rPr>
                <w:ins w:id="117" w:author="Shumann Xu" w:date="2017-02-17T00:06:00Z"/>
                <w:rFonts w:cs="Calibri"/>
                <w:bCs/>
                <w:sz w:val="24"/>
                <w:szCs w:val="24"/>
              </w:rPr>
            </w:pPr>
          </w:p>
        </w:tc>
        <w:tc>
          <w:tcPr>
            <w:tcW w:w="1882" w:type="dxa"/>
            <w:tcBorders>
              <w:top w:val="single" w:sz="4" w:space="0" w:color="auto"/>
            </w:tcBorders>
            <w:tcPrChange w:id="118" w:author="Shumann Xu" w:date="2017-02-17T20:18:00Z">
              <w:tcPr>
                <w:tcW w:w="1882" w:type="dxa"/>
              </w:tcPr>
            </w:tcPrChange>
          </w:tcPr>
          <w:p w:rsidR="00074E8B" w:rsidRPr="00F551C1" w:rsidRDefault="00074E8B" w:rsidP="00F551C1">
            <w:pPr>
              <w:widowControl w:val="0"/>
              <w:autoSpaceDE w:val="0"/>
              <w:autoSpaceDN w:val="0"/>
              <w:adjustRightInd w:val="0"/>
              <w:spacing w:after="0" w:line="239" w:lineRule="auto"/>
              <w:rPr>
                <w:ins w:id="119" w:author="Shumann Xu" w:date="2017-02-17T00:06:00Z"/>
                <w:rFonts w:cs="Calibri"/>
                <w:bCs/>
                <w:sz w:val="24"/>
                <w:szCs w:val="24"/>
              </w:rPr>
            </w:pPr>
          </w:p>
        </w:tc>
        <w:tc>
          <w:tcPr>
            <w:tcW w:w="5434" w:type="dxa"/>
            <w:tcBorders>
              <w:top w:val="single" w:sz="4" w:space="0" w:color="auto"/>
            </w:tcBorders>
            <w:tcPrChange w:id="120" w:author="Shumann Xu" w:date="2017-02-17T20:18:00Z">
              <w:tcPr>
                <w:tcW w:w="5434" w:type="dxa"/>
              </w:tcPr>
            </w:tcPrChange>
          </w:tcPr>
          <w:p w:rsidR="00074E8B" w:rsidRPr="00F551C1" w:rsidRDefault="00074E8B" w:rsidP="00F551C1">
            <w:pPr>
              <w:widowControl w:val="0"/>
              <w:autoSpaceDE w:val="0"/>
              <w:autoSpaceDN w:val="0"/>
              <w:adjustRightInd w:val="0"/>
              <w:spacing w:after="0" w:line="239" w:lineRule="auto"/>
              <w:rPr>
                <w:ins w:id="121" w:author="Shumann Xu" w:date="2017-02-17T00:06:00Z"/>
                <w:rFonts w:cs="Calibri"/>
                <w:bCs/>
                <w:sz w:val="24"/>
                <w:szCs w:val="24"/>
              </w:rPr>
            </w:pPr>
          </w:p>
        </w:tc>
        <w:tc>
          <w:tcPr>
            <w:tcW w:w="1874" w:type="dxa"/>
            <w:tcBorders>
              <w:top w:val="single" w:sz="4" w:space="0" w:color="auto"/>
            </w:tcBorders>
            <w:tcPrChange w:id="122" w:author="Shumann Xu" w:date="2017-02-17T20:18:00Z">
              <w:tcPr>
                <w:tcW w:w="1874" w:type="dxa"/>
              </w:tcPr>
            </w:tcPrChange>
          </w:tcPr>
          <w:p w:rsidR="00074E8B" w:rsidRPr="00F551C1" w:rsidRDefault="00074E8B" w:rsidP="00F551C1">
            <w:pPr>
              <w:widowControl w:val="0"/>
              <w:autoSpaceDE w:val="0"/>
              <w:autoSpaceDN w:val="0"/>
              <w:adjustRightInd w:val="0"/>
              <w:spacing w:after="0" w:line="239" w:lineRule="auto"/>
              <w:rPr>
                <w:ins w:id="123" w:author="Shumann Xu" w:date="2017-02-17T00:06:00Z"/>
                <w:rFonts w:cs="Calibri"/>
                <w:bCs/>
                <w:sz w:val="24"/>
                <w:szCs w:val="24"/>
              </w:rPr>
            </w:pPr>
          </w:p>
        </w:tc>
      </w:tr>
      <w:tr w:rsidR="00902111" w:rsidRPr="00F551C1" w:rsidTr="00F551C1">
        <w:trPr>
          <w:ins w:id="124" w:author="Shumann Xu" w:date="2017-02-17T00:06:00Z"/>
        </w:trPr>
        <w:tc>
          <w:tcPr>
            <w:tcW w:w="1358" w:type="dxa"/>
          </w:tcPr>
          <w:p w:rsidR="00074E8B" w:rsidRPr="00F551C1" w:rsidRDefault="00074E8B" w:rsidP="00F551C1">
            <w:pPr>
              <w:widowControl w:val="0"/>
              <w:autoSpaceDE w:val="0"/>
              <w:autoSpaceDN w:val="0"/>
              <w:adjustRightInd w:val="0"/>
              <w:spacing w:after="0" w:line="239" w:lineRule="auto"/>
              <w:rPr>
                <w:ins w:id="125" w:author="Shumann Xu" w:date="2017-02-17T00:06:00Z"/>
                <w:rFonts w:cs="Calibri"/>
                <w:bCs/>
                <w:sz w:val="24"/>
                <w:szCs w:val="24"/>
              </w:rPr>
            </w:pPr>
          </w:p>
        </w:tc>
        <w:tc>
          <w:tcPr>
            <w:tcW w:w="1882" w:type="dxa"/>
          </w:tcPr>
          <w:p w:rsidR="00074E8B" w:rsidRPr="00F551C1" w:rsidRDefault="00074E8B" w:rsidP="00F551C1">
            <w:pPr>
              <w:widowControl w:val="0"/>
              <w:autoSpaceDE w:val="0"/>
              <w:autoSpaceDN w:val="0"/>
              <w:adjustRightInd w:val="0"/>
              <w:spacing w:after="0" w:line="239" w:lineRule="auto"/>
              <w:rPr>
                <w:ins w:id="126" w:author="Shumann Xu" w:date="2017-02-17T00:06:00Z"/>
                <w:rFonts w:cs="Calibri"/>
                <w:bCs/>
                <w:sz w:val="24"/>
                <w:szCs w:val="24"/>
              </w:rPr>
            </w:pPr>
          </w:p>
        </w:tc>
        <w:tc>
          <w:tcPr>
            <w:tcW w:w="5434" w:type="dxa"/>
          </w:tcPr>
          <w:p w:rsidR="00074E8B" w:rsidRPr="00F551C1" w:rsidRDefault="00074E8B" w:rsidP="00F551C1">
            <w:pPr>
              <w:widowControl w:val="0"/>
              <w:autoSpaceDE w:val="0"/>
              <w:autoSpaceDN w:val="0"/>
              <w:adjustRightInd w:val="0"/>
              <w:spacing w:after="0" w:line="239" w:lineRule="auto"/>
              <w:rPr>
                <w:ins w:id="127" w:author="Shumann Xu" w:date="2017-02-17T00:06:00Z"/>
                <w:rFonts w:cs="Calibri"/>
                <w:bCs/>
                <w:sz w:val="24"/>
                <w:szCs w:val="24"/>
              </w:rPr>
            </w:pPr>
          </w:p>
        </w:tc>
        <w:tc>
          <w:tcPr>
            <w:tcW w:w="1874" w:type="dxa"/>
          </w:tcPr>
          <w:p w:rsidR="00074E8B" w:rsidRPr="00F551C1" w:rsidRDefault="00074E8B" w:rsidP="00F551C1">
            <w:pPr>
              <w:widowControl w:val="0"/>
              <w:autoSpaceDE w:val="0"/>
              <w:autoSpaceDN w:val="0"/>
              <w:adjustRightInd w:val="0"/>
              <w:spacing w:after="0" w:line="239" w:lineRule="auto"/>
              <w:rPr>
                <w:ins w:id="128" w:author="Shumann Xu" w:date="2017-02-17T00:06:00Z"/>
                <w:rFonts w:cs="Calibri"/>
                <w:bCs/>
                <w:sz w:val="24"/>
                <w:szCs w:val="24"/>
              </w:rPr>
            </w:pPr>
          </w:p>
        </w:tc>
      </w:tr>
    </w:tbl>
    <w:p w:rsidR="00074E8B" w:rsidRDefault="00074E8B" w:rsidP="00074E8B">
      <w:pPr>
        <w:rPr>
          <w:ins w:id="129" w:author="Shumann Xu" w:date="2017-02-17T00:06:00Z"/>
        </w:rPr>
      </w:pPr>
    </w:p>
    <w:p w:rsidR="009A0284" w:rsidRDefault="00074E8B">
      <w:pPr>
        <w:widowControl w:val="0"/>
        <w:autoSpaceDE w:val="0"/>
        <w:autoSpaceDN w:val="0"/>
        <w:adjustRightInd w:val="0"/>
        <w:spacing w:after="0" w:line="200" w:lineRule="exact"/>
        <w:rPr>
          <w:rFonts w:ascii="Times New Roman" w:hAnsi="Times New Roman"/>
          <w:sz w:val="24"/>
          <w:szCs w:val="24"/>
        </w:rPr>
      </w:pPr>
      <w:ins w:id="130" w:author="Shumann Xu" w:date="2017-02-17T00:05:00Z">
        <w:r>
          <w:rPr>
            <w:rFonts w:ascii="Times New Roman" w:hAnsi="Times New Roman"/>
            <w:sz w:val="24"/>
            <w:szCs w:val="24"/>
          </w:rPr>
          <w:br w:type="page"/>
        </w:r>
      </w:ins>
      <w:r w:rsidR="000B6A00">
        <w:rPr>
          <w:noProof/>
        </w:rPr>
        <w:lastRenderedPageBreak/>
        <w:pict>
          <v:shape id="_x0000_s1027" type="#_x0000_t75" style="position:absolute;margin-left:493.3pt;margin-top:6.3pt;width:106.7pt;height:53.2pt;z-index:-12;mso-position-horizontal-relative:page;mso-position-vertical-relative:page" o:allowincell="f">
            <v:imagedata r:id="rId7" o:title="" chromakey="white"/>
            <w10:wrap anchorx="page" anchory="page"/>
          </v:shape>
        </w:pict>
      </w: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73" w:lineRule="exact"/>
        <w:rPr>
          <w:rFonts w:ascii="Times New Roman" w:hAnsi="Times New Roman"/>
          <w:sz w:val="24"/>
          <w:szCs w:val="24"/>
        </w:rPr>
      </w:pPr>
    </w:p>
    <w:p w:rsidR="009A0284" w:rsidRDefault="009A0284">
      <w:pPr>
        <w:widowControl w:val="0"/>
        <w:autoSpaceDE w:val="0"/>
        <w:autoSpaceDN w:val="0"/>
        <w:adjustRightInd w:val="0"/>
        <w:spacing w:after="0" w:line="239" w:lineRule="auto"/>
        <w:rPr>
          <w:rFonts w:ascii="Times New Roman" w:hAnsi="Times New Roman"/>
          <w:sz w:val="24"/>
          <w:szCs w:val="24"/>
        </w:rPr>
      </w:pPr>
      <w:r>
        <w:rPr>
          <w:rFonts w:ascii="Cambria" w:hAnsi="Cambria" w:cs="Cambria"/>
          <w:b/>
          <w:bCs/>
          <w:color w:val="365F91"/>
          <w:sz w:val="28"/>
          <w:szCs w:val="28"/>
        </w:rPr>
        <w:t>Introduction</w:t>
      </w: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328" w:lineRule="exact"/>
        <w:rPr>
          <w:rFonts w:ascii="Times New Roman" w:hAnsi="Times New Roman"/>
          <w:sz w:val="24"/>
          <w:szCs w:val="24"/>
        </w:rPr>
      </w:pPr>
    </w:p>
    <w:p w:rsidR="009A0284" w:rsidRDefault="009A0284">
      <w:pPr>
        <w:widowControl w:val="0"/>
        <w:overflowPunct w:val="0"/>
        <w:autoSpaceDE w:val="0"/>
        <w:autoSpaceDN w:val="0"/>
        <w:adjustRightInd w:val="0"/>
        <w:spacing w:after="0" w:line="435" w:lineRule="auto"/>
        <w:ind w:right="120"/>
        <w:rPr>
          <w:rFonts w:ascii="Times New Roman" w:hAnsi="Times New Roman"/>
          <w:sz w:val="24"/>
          <w:szCs w:val="24"/>
        </w:rPr>
      </w:pPr>
      <w:r>
        <w:rPr>
          <w:rFonts w:cs="Calibri"/>
          <w:sz w:val="18"/>
          <w:szCs w:val="18"/>
        </w:rPr>
        <w:t>IDT has developed a testing framework that will be used by developers and testers to test executable jars (Java). This document contains all of the documentation necessary for executing and extending the framework.</w:t>
      </w:r>
    </w:p>
    <w:p w:rsidR="009A0284" w:rsidRDefault="009A0284">
      <w:pPr>
        <w:widowControl w:val="0"/>
        <w:autoSpaceDE w:val="0"/>
        <w:autoSpaceDN w:val="0"/>
        <w:adjustRightInd w:val="0"/>
        <w:spacing w:after="0" w:line="282" w:lineRule="exact"/>
        <w:rPr>
          <w:rFonts w:ascii="Times New Roman" w:hAnsi="Times New Roman"/>
          <w:sz w:val="24"/>
          <w:szCs w:val="24"/>
        </w:rPr>
      </w:pPr>
    </w:p>
    <w:p w:rsidR="009A0284" w:rsidRDefault="009A0284">
      <w:pPr>
        <w:widowControl w:val="0"/>
        <w:overflowPunct w:val="0"/>
        <w:autoSpaceDE w:val="0"/>
        <w:autoSpaceDN w:val="0"/>
        <w:adjustRightInd w:val="0"/>
        <w:spacing w:after="0" w:line="435" w:lineRule="auto"/>
        <w:ind w:right="40"/>
        <w:rPr>
          <w:rFonts w:ascii="Times New Roman" w:hAnsi="Times New Roman"/>
          <w:sz w:val="24"/>
          <w:szCs w:val="24"/>
        </w:rPr>
      </w:pPr>
      <w:r>
        <w:rPr>
          <w:rFonts w:cs="Calibri"/>
          <w:sz w:val="18"/>
          <w:szCs w:val="18"/>
        </w:rPr>
        <w:t xml:space="preserve">We would like to welcome </w:t>
      </w:r>
      <w:del w:id="131" w:author="Shumann Xu" w:date="2017-02-17T00:05:00Z">
        <w:r w:rsidDel="00074E8B">
          <w:rPr>
            <w:rFonts w:cs="Calibri"/>
            <w:sz w:val="18"/>
            <w:szCs w:val="18"/>
          </w:rPr>
          <w:delText>your development team to the 2017 winter programming contest</w:delText>
        </w:r>
      </w:del>
      <w:ins w:id="132" w:author="Shumann Xu" w:date="2017-02-17T00:05:00Z">
        <w:r w:rsidR="00074E8B">
          <w:rPr>
            <w:rFonts w:cs="Calibri"/>
            <w:sz w:val="18"/>
            <w:szCs w:val="18"/>
          </w:rPr>
          <w:t>you to the project</w:t>
        </w:r>
      </w:ins>
      <w:r>
        <w:rPr>
          <w:rFonts w:cs="Calibri"/>
          <w:sz w:val="18"/>
          <w:szCs w:val="18"/>
        </w:rPr>
        <w:t>. We are excited to work with your team to extend our testing framework to expose security vulnerabilities or weaknesses in the software under test.</w:t>
      </w: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378" w:lineRule="exact"/>
        <w:rPr>
          <w:rFonts w:ascii="Times New Roman" w:hAnsi="Times New Roman"/>
          <w:sz w:val="24"/>
          <w:szCs w:val="24"/>
        </w:rPr>
      </w:pPr>
    </w:p>
    <w:p w:rsidR="009A0284" w:rsidRDefault="009A0284">
      <w:pPr>
        <w:widowControl w:val="0"/>
        <w:autoSpaceDE w:val="0"/>
        <w:autoSpaceDN w:val="0"/>
        <w:adjustRightInd w:val="0"/>
        <w:spacing w:after="0" w:line="239" w:lineRule="auto"/>
        <w:rPr>
          <w:rFonts w:ascii="Times New Roman" w:hAnsi="Times New Roman"/>
          <w:sz w:val="24"/>
          <w:szCs w:val="24"/>
        </w:rPr>
      </w:pPr>
      <w:r>
        <w:rPr>
          <w:rFonts w:ascii="Cambria" w:hAnsi="Cambria" w:cs="Cambria"/>
          <w:b/>
          <w:bCs/>
          <w:color w:val="365F91"/>
          <w:sz w:val="28"/>
          <w:szCs w:val="28"/>
        </w:rPr>
        <w:t>Contents</w:t>
      </w: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353" w:lineRule="exact"/>
        <w:rPr>
          <w:rFonts w:ascii="Times New Roman" w:hAnsi="Times New Roman"/>
          <w:sz w:val="24"/>
          <w:szCs w:val="24"/>
        </w:rPr>
      </w:pPr>
    </w:p>
    <w:p w:rsidR="009A0284" w:rsidRDefault="000B6A00" w:rsidP="00F551C1">
      <w:pPr>
        <w:widowControl w:val="0"/>
        <w:tabs>
          <w:tab w:val="left" w:leader="dot" w:pos="10530"/>
        </w:tabs>
        <w:autoSpaceDE w:val="0"/>
        <w:autoSpaceDN w:val="0"/>
        <w:adjustRightInd w:val="0"/>
        <w:spacing w:after="0" w:line="240" w:lineRule="auto"/>
        <w:rPr>
          <w:rFonts w:ascii="Times New Roman" w:hAnsi="Times New Roman"/>
          <w:sz w:val="24"/>
          <w:szCs w:val="24"/>
        </w:rPr>
      </w:pPr>
      <w:hyperlink w:anchor="page3" w:history="1">
        <w:r w:rsidR="009A0284">
          <w:rPr>
            <w:rFonts w:cs="Calibri"/>
            <w:b/>
            <w:bCs/>
          </w:rPr>
          <w:t xml:space="preserve"> 1.   Framework and Supporting File Archive</w:t>
        </w:r>
      </w:hyperlink>
      <w:r w:rsidR="009A0284">
        <w:rPr>
          <w:rFonts w:cs="Calibri"/>
          <w:b/>
          <w:bCs/>
        </w:rPr>
        <w:t>s</w:t>
      </w:r>
      <w:r w:rsidR="009A0284">
        <w:rPr>
          <w:rFonts w:ascii="Times New Roman" w:hAnsi="Times New Roman"/>
          <w:sz w:val="24"/>
          <w:szCs w:val="24"/>
        </w:rPr>
        <w:tab/>
      </w:r>
      <w:hyperlink w:anchor="page3" w:history="1">
        <w:r w:rsidR="009A0284">
          <w:rPr>
            <w:rFonts w:cs="Calibri"/>
            <w:b/>
            <w:bCs/>
            <w:sz w:val="16"/>
            <w:szCs w:val="16"/>
          </w:rPr>
          <w:t xml:space="preserve"> </w:t>
        </w:r>
      </w:hyperlink>
      <w:r w:rsidR="009A0284">
        <w:rPr>
          <w:rFonts w:cs="Calibri"/>
          <w:b/>
          <w:bCs/>
          <w:sz w:val="16"/>
          <w:szCs w:val="16"/>
        </w:rPr>
        <w:t>3</w:t>
      </w:r>
    </w:p>
    <w:p w:rsidR="009A0284" w:rsidRDefault="009A0284" w:rsidP="00F551C1">
      <w:pPr>
        <w:widowControl w:val="0"/>
        <w:tabs>
          <w:tab w:val="left" w:leader="dot" w:pos="10530"/>
        </w:tabs>
        <w:autoSpaceDE w:val="0"/>
        <w:autoSpaceDN w:val="0"/>
        <w:adjustRightInd w:val="0"/>
        <w:spacing w:after="0" w:line="142" w:lineRule="exact"/>
        <w:rPr>
          <w:rFonts w:ascii="Times New Roman" w:hAnsi="Times New Roman"/>
          <w:sz w:val="24"/>
          <w:szCs w:val="24"/>
        </w:rPr>
      </w:pPr>
    </w:p>
    <w:p w:rsidR="009A0284" w:rsidRDefault="000B6A00" w:rsidP="00F551C1">
      <w:pPr>
        <w:widowControl w:val="0"/>
        <w:tabs>
          <w:tab w:val="left" w:leader="dot" w:pos="10530"/>
        </w:tabs>
        <w:autoSpaceDE w:val="0"/>
        <w:autoSpaceDN w:val="0"/>
        <w:adjustRightInd w:val="0"/>
        <w:spacing w:after="0" w:line="240" w:lineRule="auto"/>
        <w:rPr>
          <w:rFonts w:ascii="Times New Roman" w:hAnsi="Times New Roman"/>
          <w:sz w:val="24"/>
          <w:szCs w:val="24"/>
        </w:rPr>
      </w:pPr>
      <w:hyperlink w:anchor="page4" w:history="1">
        <w:r w:rsidR="009A0284">
          <w:rPr>
            <w:rFonts w:cs="Calibri"/>
            <w:b/>
            <w:bCs/>
          </w:rPr>
          <w:t xml:space="preserve"> 2.   Framework Dependencie</w:t>
        </w:r>
      </w:hyperlink>
      <w:r w:rsidR="009A0284">
        <w:rPr>
          <w:rFonts w:cs="Calibri"/>
          <w:b/>
          <w:bCs/>
        </w:rPr>
        <w:t>s</w:t>
      </w:r>
      <w:r w:rsidR="009A0284">
        <w:rPr>
          <w:rFonts w:ascii="Times New Roman" w:hAnsi="Times New Roman"/>
          <w:sz w:val="24"/>
          <w:szCs w:val="24"/>
        </w:rPr>
        <w:tab/>
      </w:r>
      <w:hyperlink w:anchor="page4" w:history="1">
        <w:r w:rsidR="009A0284">
          <w:rPr>
            <w:rFonts w:cs="Calibri"/>
            <w:b/>
            <w:bCs/>
            <w:sz w:val="16"/>
            <w:szCs w:val="16"/>
          </w:rPr>
          <w:t xml:space="preserve"> </w:t>
        </w:r>
      </w:hyperlink>
      <w:ins w:id="133" w:author="Shumann Xu" w:date="2017-02-17T20:00:00Z">
        <w:r w:rsidR="00F551C1">
          <w:rPr>
            <w:rFonts w:cs="Calibri"/>
            <w:b/>
            <w:bCs/>
            <w:sz w:val="16"/>
            <w:szCs w:val="16"/>
          </w:rPr>
          <w:t>7</w:t>
        </w:r>
      </w:ins>
      <w:del w:id="134" w:author="Shumann Xu" w:date="2017-02-17T20:00:00Z">
        <w:r w:rsidR="009A0284" w:rsidDel="00F551C1">
          <w:rPr>
            <w:rFonts w:cs="Calibri"/>
            <w:b/>
            <w:bCs/>
            <w:sz w:val="16"/>
            <w:szCs w:val="16"/>
          </w:rPr>
          <w:delText>4</w:delText>
        </w:r>
      </w:del>
    </w:p>
    <w:p w:rsidR="009A0284" w:rsidRDefault="009A0284" w:rsidP="00F551C1">
      <w:pPr>
        <w:widowControl w:val="0"/>
        <w:tabs>
          <w:tab w:val="left" w:leader="dot" w:pos="10530"/>
        </w:tabs>
        <w:autoSpaceDE w:val="0"/>
        <w:autoSpaceDN w:val="0"/>
        <w:adjustRightInd w:val="0"/>
        <w:spacing w:after="0" w:line="139" w:lineRule="exact"/>
        <w:rPr>
          <w:rFonts w:ascii="Times New Roman" w:hAnsi="Times New Roman"/>
          <w:sz w:val="24"/>
          <w:szCs w:val="24"/>
        </w:rPr>
      </w:pPr>
    </w:p>
    <w:p w:rsidR="009A0284" w:rsidRDefault="000B6A00" w:rsidP="00F551C1">
      <w:pPr>
        <w:widowControl w:val="0"/>
        <w:tabs>
          <w:tab w:val="left" w:leader="dot" w:pos="10530"/>
        </w:tabs>
        <w:autoSpaceDE w:val="0"/>
        <w:autoSpaceDN w:val="0"/>
        <w:adjustRightInd w:val="0"/>
        <w:spacing w:after="0" w:line="240" w:lineRule="auto"/>
        <w:rPr>
          <w:rFonts w:ascii="Times New Roman" w:hAnsi="Times New Roman"/>
          <w:sz w:val="24"/>
          <w:szCs w:val="24"/>
        </w:rPr>
      </w:pPr>
      <w:hyperlink w:anchor="page5" w:history="1">
        <w:r w:rsidR="009A0284">
          <w:rPr>
            <w:rFonts w:cs="Calibri"/>
            <w:b/>
            <w:bCs/>
          </w:rPr>
          <w:t xml:space="preserve"> 3.   Importing the framework into Eclips</w:t>
        </w:r>
      </w:hyperlink>
      <w:r w:rsidR="009A0284">
        <w:rPr>
          <w:rFonts w:cs="Calibri"/>
          <w:b/>
          <w:bCs/>
        </w:rPr>
        <w:t>e</w:t>
      </w:r>
      <w:r w:rsidR="009A0284">
        <w:rPr>
          <w:rFonts w:ascii="Times New Roman" w:hAnsi="Times New Roman"/>
          <w:sz w:val="24"/>
          <w:szCs w:val="24"/>
        </w:rPr>
        <w:tab/>
      </w:r>
      <w:hyperlink w:anchor="page5" w:history="1">
        <w:r w:rsidR="009A0284">
          <w:rPr>
            <w:rFonts w:cs="Calibri"/>
            <w:b/>
            <w:bCs/>
            <w:sz w:val="16"/>
            <w:szCs w:val="16"/>
          </w:rPr>
          <w:t xml:space="preserve"> </w:t>
        </w:r>
      </w:hyperlink>
      <w:ins w:id="135" w:author="Shumann Xu" w:date="2017-02-17T20:03:00Z">
        <w:r w:rsidR="00F551C1">
          <w:rPr>
            <w:rFonts w:cs="Calibri"/>
            <w:b/>
            <w:bCs/>
            <w:sz w:val="16"/>
            <w:szCs w:val="16"/>
          </w:rPr>
          <w:t>9</w:t>
        </w:r>
      </w:ins>
      <w:del w:id="136" w:author="Shumann Xu" w:date="2017-02-17T20:03:00Z">
        <w:r w:rsidR="009A0284" w:rsidDel="00F551C1">
          <w:rPr>
            <w:rFonts w:cs="Calibri"/>
            <w:b/>
            <w:bCs/>
            <w:sz w:val="16"/>
            <w:szCs w:val="16"/>
          </w:rPr>
          <w:delText>5</w:delText>
        </w:r>
      </w:del>
    </w:p>
    <w:p w:rsidR="009A0284" w:rsidRDefault="009A0284" w:rsidP="00F551C1">
      <w:pPr>
        <w:widowControl w:val="0"/>
        <w:tabs>
          <w:tab w:val="left" w:leader="dot" w:pos="10530"/>
        </w:tabs>
        <w:autoSpaceDE w:val="0"/>
        <w:autoSpaceDN w:val="0"/>
        <w:adjustRightInd w:val="0"/>
        <w:spacing w:after="0" w:line="142" w:lineRule="exact"/>
        <w:rPr>
          <w:rFonts w:ascii="Times New Roman" w:hAnsi="Times New Roman"/>
          <w:sz w:val="24"/>
          <w:szCs w:val="24"/>
        </w:rPr>
      </w:pPr>
    </w:p>
    <w:p w:rsidR="009A0284" w:rsidRDefault="000B6A00" w:rsidP="00F551C1">
      <w:pPr>
        <w:widowControl w:val="0"/>
        <w:tabs>
          <w:tab w:val="left" w:leader="dot" w:pos="10530"/>
        </w:tabs>
        <w:autoSpaceDE w:val="0"/>
        <w:autoSpaceDN w:val="0"/>
        <w:adjustRightInd w:val="0"/>
        <w:spacing w:after="0" w:line="240" w:lineRule="auto"/>
        <w:rPr>
          <w:rFonts w:ascii="Times New Roman" w:hAnsi="Times New Roman"/>
          <w:sz w:val="24"/>
          <w:szCs w:val="24"/>
        </w:rPr>
      </w:pPr>
      <w:hyperlink w:anchor="page6" w:history="1">
        <w:r w:rsidR="009A0284">
          <w:rPr>
            <w:rFonts w:cs="Calibri"/>
            <w:b/>
            <w:bCs/>
          </w:rPr>
          <w:t xml:space="preserve"> 4.   Executing the framework in Eclips</w:t>
        </w:r>
      </w:hyperlink>
      <w:r w:rsidR="009A0284">
        <w:rPr>
          <w:rFonts w:cs="Calibri"/>
          <w:b/>
          <w:bCs/>
        </w:rPr>
        <w:t>e</w:t>
      </w:r>
      <w:r w:rsidR="009A0284">
        <w:rPr>
          <w:rFonts w:ascii="Times New Roman" w:hAnsi="Times New Roman"/>
          <w:sz w:val="24"/>
          <w:szCs w:val="24"/>
        </w:rPr>
        <w:tab/>
      </w:r>
      <w:hyperlink w:anchor="page6" w:history="1">
        <w:r w:rsidR="009A0284">
          <w:rPr>
            <w:rFonts w:cs="Calibri"/>
            <w:b/>
            <w:bCs/>
            <w:sz w:val="16"/>
            <w:szCs w:val="16"/>
          </w:rPr>
          <w:t xml:space="preserve"> </w:t>
        </w:r>
      </w:hyperlink>
      <w:ins w:id="137" w:author="Shumann Xu" w:date="2017-02-17T20:04:00Z">
        <w:r w:rsidR="00F551C1">
          <w:rPr>
            <w:rFonts w:cs="Calibri"/>
            <w:b/>
            <w:bCs/>
            <w:sz w:val="16"/>
            <w:szCs w:val="16"/>
          </w:rPr>
          <w:t>11</w:t>
        </w:r>
      </w:ins>
      <w:ins w:id="138" w:author="Shumann Xu" w:date="2017-02-17T20:05:00Z">
        <w:r w:rsidR="00902111">
          <w:rPr>
            <w:rFonts w:cs="Calibri"/>
            <w:b/>
            <w:bCs/>
            <w:sz w:val="16"/>
            <w:szCs w:val="16"/>
          </w:rPr>
          <w:t xml:space="preserve"> </w:t>
        </w:r>
      </w:ins>
      <w:del w:id="139" w:author="Shumann Xu" w:date="2017-02-17T20:04:00Z">
        <w:r w:rsidR="009A0284" w:rsidDel="00F551C1">
          <w:rPr>
            <w:rFonts w:cs="Calibri"/>
            <w:b/>
            <w:bCs/>
            <w:sz w:val="16"/>
            <w:szCs w:val="16"/>
          </w:rPr>
          <w:delText>6</w:delText>
        </w:r>
      </w:del>
    </w:p>
    <w:p w:rsidR="009A0284" w:rsidRDefault="009A0284" w:rsidP="00F551C1">
      <w:pPr>
        <w:widowControl w:val="0"/>
        <w:tabs>
          <w:tab w:val="left" w:leader="dot" w:pos="10530"/>
        </w:tabs>
        <w:autoSpaceDE w:val="0"/>
        <w:autoSpaceDN w:val="0"/>
        <w:adjustRightInd w:val="0"/>
        <w:spacing w:after="0" w:line="139" w:lineRule="exact"/>
        <w:rPr>
          <w:rFonts w:ascii="Times New Roman" w:hAnsi="Times New Roman"/>
          <w:sz w:val="24"/>
          <w:szCs w:val="24"/>
        </w:rPr>
      </w:pPr>
    </w:p>
    <w:p w:rsidR="00902111" w:rsidRDefault="009A0284" w:rsidP="00F551C1">
      <w:pPr>
        <w:widowControl w:val="0"/>
        <w:tabs>
          <w:tab w:val="left" w:leader="dot" w:pos="10530"/>
        </w:tabs>
        <w:autoSpaceDE w:val="0"/>
        <w:autoSpaceDN w:val="0"/>
        <w:adjustRightInd w:val="0"/>
        <w:spacing w:after="0" w:line="240" w:lineRule="auto"/>
        <w:rPr>
          <w:ins w:id="140" w:author="Shumann Xu" w:date="2017-02-17T20:05:00Z"/>
          <w:rFonts w:cs="Calibri"/>
          <w:b/>
          <w:bCs/>
          <w:sz w:val="16"/>
          <w:szCs w:val="16"/>
        </w:rPr>
      </w:pPr>
      <w:r>
        <w:rPr>
          <w:rFonts w:cs="Calibri"/>
          <w:b/>
          <w:bCs/>
        </w:rPr>
        <w:fldChar w:fldCharType="begin"/>
      </w:r>
      <w:r>
        <w:rPr>
          <w:rFonts w:cs="Calibri"/>
          <w:b/>
          <w:bCs/>
        </w:rPr>
        <w:instrText xml:space="preserve">HYPERLINK  \l "page8" </w:instrText>
      </w:r>
      <w:r>
        <w:rPr>
          <w:rFonts w:cs="Calibri"/>
          <w:b/>
          <w:bCs/>
        </w:rPr>
        <w:fldChar w:fldCharType="separate"/>
      </w:r>
      <w:r>
        <w:rPr>
          <w:rFonts w:cs="Calibri"/>
          <w:b/>
          <w:bCs/>
        </w:rPr>
        <w:t xml:space="preserve"> 5.  </w:t>
      </w:r>
      <w:ins w:id="141" w:author="Shumann Xu" w:date="2017-02-17T20:05:00Z">
        <w:r w:rsidR="00902111">
          <w:rPr>
            <w:rFonts w:cs="Calibri"/>
            <w:b/>
            <w:bCs/>
          </w:rPr>
          <w:t>Adding Test Cases to</w:t>
        </w:r>
      </w:ins>
      <w:del w:id="142" w:author="Shumann Xu" w:date="2017-02-17T20:05:00Z">
        <w:r w:rsidDel="00902111">
          <w:rPr>
            <w:rFonts w:cs="Calibri"/>
            <w:b/>
            <w:bCs/>
          </w:rPr>
          <w:delText xml:space="preserve"> Extending</w:delText>
        </w:r>
      </w:del>
      <w:r>
        <w:rPr>
          <w:rFonts w:cs="Calibri"/>
          <w:b/>
          <w:bCs/>
        </w:rPr>
        <w:t xml:space="preserve"> the Framewor</w:t>
      </w:r>
      <w:r>
        <w:rPr>
          <w:rFonts w:cs="Calibri"/>
          <w:b/>
          <w:bCs/>
        </w:rPr>
        <w:fldChar w:fldCharType="end"/>
      </w:r>
      <w:r>
        <w:rPr>
          <w:rFonts w:cs="Calibri"/>
          <w:b/>
          <w:bCs/>
        </w:rPr>
        <w:t>k</w:t>
      </w:r>
      <w:r>
        <w:rPr>
          <w:rFonts w:ascii="Times New Roman" w:hAnsi="Times New Roman"/>
          <w:sz w:val="24"/>
          <w:szCs w:val="24"/>
        </w:rPr>
        <w:tab/>
      </w:r>
      <w:hyperlink w:anchor="page8" w:history="1">
        <w:r>
          <w:rPr>
            <w:rFonts w:cs="Calibri"/>
            <w:b/>
            <w:bCs/>
            <w:sz w:val="16"/>
            <w:szCs w:val="16"/>
          </w:rPr>
          <w:t xml:space="preserve"> </w:t>
        </w:r>
      </w:hyperlink>
      <w:ins w:id="143" w:author="Shumann Xu" w:date="2017-02-17T20:05:00Z">
        <w:r w:rsidR="00902111">
          <w:rPr>
            <w:rFonts w:cs="Calibri"/>
            <w:b/>
            <w:bCs/>
            <w:sz w:val="16"/>
            <w:szCs w:val="16"/>
          </w:rPr>
          <w:t>15</w:t>
        </w:r>
      </w:ins>
    </w:p>
    <w:p w:rsidR="009A0284" w:rsidRDefault="009A0284" w:rsidP="00F551C1">
      <w:pPr>
        <w:widowControl w:val="0"/>
        <w:tabs>
          <w:tab w:val="left" w:leader="dot" w:pos="10530"/>
        </w:tabs>
        <w:autoSpaceDE w:val="0"/>
        <w:autoSpaceDN w:val="0"/>
        <w:adjustRightInd w:val="0"/>
        <w:spacing w:after="0" w:line="240" w:lineRule="auto"/>
        <w:rPr>
          <w:ins w:id="144" w:author="Shumann Xu" w:date="2017-02-17T20:05:00Z"/>
          <w:rFonts w:cs="Calibri"/>
          <w:b/>
          <w:bCs/>
          <w:sz w:val="16"/>
          <w:szCs w:val="16"/>
        </w:rPr>
      </w:pPr>
      <w:del w:id="145" w:author="Shumann Xu" w:date="2017-02-17T20:05:00Z">
        <w:r w:rsidDel="00902111">
          <w:rPr>
            <w:rFonts w:cs="Calibri"/>
            <w:b/>
            <w:bCs/>
            <w:sz w:val="16"/>
            <w:szCs w:val="16"/>
          </w:rPr>
          <w:delText>8</w:delText>
        </w:r>
      </w:del>
    </w:p>
    <w:p w:rsidR="00902111" w:rsidRDefault="00902111" w:rsidP="00902111">
      <w:pPr>
        <w:widowControl w:val="0"/>
        <w:tabs>
          <w:tab w:val="left" w:leader="dot" w:pos="10530"/>
        </w:tabs>
        <w:autoSpaceDE w:val="0"/>
        <w:autoSpaceDN w:val="0"/>
        <w:adjustRightInd w:val="0"/>
        <w:spacing w:after="0" w:line="240" w:lineRule="auto"/>
        <w:rPr>
          <w:ins w:id="146" w:author="Shumann Xu" w:date="2017-02-17T20:06:00Z"/>
          <w:rFonts w:cs="Calibri"/>
          <w:b/>
          <w:bCs/>
          <w:sz w:val="16"/>
          <w:szCs w:val="16"/>
        </w:rPr>
      </w:pPr>
      <w:ins w:id="147" w:author="Shumann Xu" w:date="2017-02-17T20:06:00Z">
        <w:r>
          <w:rPr>
            <w:rFonts w:cs="Calibri"/>
            <w:b/>
            <w:bCs/>
          </w:rPr>
          <w:fldChar w:fldCharType="begin"/>
        </w:r>
        <w:r>
          <w:rPr>
            <w:rFonts w:cs="Calibri"/>
            <w:b/>
            <w:bCs/>
          </w:rPr>
          <w:instrText xml:space="preserve">HYPERLINK  \l "page8" </w:instrText>
        </w:r>
        <w:r>
          <w:rPr>
            <w:rFonts w:cs="Calibri"/>
            <w:b/>
            <w:bCs/>
          </w:rPr>
          <w:fldChar w:fldCharType="separate"/>
        </w:r>
        <w:r w:rsidR="00C9354D">
          <w:rPr>
            <w:rFonts w:cs="Calibri"/>
            <w:b/>
            <w:bCs/>
          </w:rPr>
          <w:t xml:space="preserve"> 6.  Building and Executing</w:t>
        </w:r>
        <w:r>
          <w:rPr>
            <w:rFonts w:cs="Calibri"/>
            <w:b/>
            <w:bCs/>
          </w:rPr>
          <w:t xml:space="preserve"> the Framewor</w:t>
        </w:r>
        <w:r>
          <w:rPr>
            <w:rFonts w:cs="Calibri"/>
            <w:b/>
            <w:bCs/>
          </w:rPr>
          <w:fldChar w:fldCharType="end"/>
        </w:r>
        <w:r>
          <w:rPr>
            <w:rFonts w:cs="Calibri"/>
            <w:b/>
            <w:bCs/>
          </w:rPr>
          <w:t>k</w:t>
        </w:r>
      </w:ins>
      <w:ins w:id="148" w:author="Shumann Xu" w:date="2017-02-17T20:47:00Z">
        <w:r w:rsidR="00C9354D">
          <w:rPr>
            <w:rFonts w:cs="Calibri"/>
            <w:b/>
            <w:bCs/>
          </w:rPr>
          <w:t xml:space="preserve"> JAR</w:t>
        </w:r>
      </w:ins>
      <w:ins w:id="149" w:author="Shumann Xu" w:date="2017-02-17T20:06:00Z">
        <w:r>
          <w:rPr>
            <w:rFonts w:ascii="Times New Roman" w:hAnsi="Times New Roman"/>
            <w:sz w:val="24"/>
            <w:szCs w:val="24"/>
          </w:rPr>
          <w:tab/>
        </w:r>
        <w:r>
          <w:rPr>
            <w:rFonts w:cs="Calibri"/>
            <w:b/>
            <w:bCs/>
            <w:sz w:val="16"/>
            <w:szCs w:val="16"/>
          </w:rPr>
          <w:fldChar w:fldCharType="begin"/>
        </w:r>
        <w:r>
          <w:rPr>
            <w:rFonts w:cs="Calibri"/>
            <w:b/>
            <w:bCs/>
            <w:sz w:val="16"/>
            <w:szCs w:val="16"/>
          </w:rPr>
          <w:instrText xml:space="preserve">HYPERLINK  \l "page8" </w:instrText>
        </w:r>
        <w:r>
          <w:rPr>
            <w:rFonts w:cs="Calibri"/>
            <w:b/>
            <w:bCs/>
            <w:sz w:val="16"/>
            <w:szCs w:val="16"/>
          </w:rPr>
          <w:fldChar w:fldCharType="separate"/>
        </w:r>
        <w:r>
          <w:rPr>
            <w:rFonts w:cs="Calibri"/>
            <w:b/>
            <w:bCs/>
            <w:sz w:val="16"/>
            <w:szCs w:val="16"/>
          </w:rPr>
          <w:t xml:space="preserve"> </w:t>
        </w:r>
        <w:r>
          <w:rPr>
            <w:rFonts w:cs="Calibri"/>
            <w:b/>
            <w:bCs/>
            <w:sz w:val="16"/>
            <w:szCs w:val="16"/>
          </w:rPr>
          <w:fldChar w:fldCharType="end"/>
        </w:r>
        <w:r>
          <w:rPr>
            <w:rFonts w:cs="Calibri"/>
            <w:b/>
            <w:bCs/>
            <w:sz w:val="16"/>
            <w:szCs w:val="16"/>
          </w:rPr>
          <w:t>17</w:t>
        </w:r>
      </w:ins>
    </w:p>
    <w:p w:rsidR="00902111" w:rsidRDefault="00902111" w:rsidP="00902111">
      <w:pPr>
        <w:widowControl w:val="0"/>
        <w:tabs>
          <w:tab w:val="left" w:leader="dot" w:pos="10530"/>
        </w:tabs>
        <w:autoSpaceDE w:val="0"/>
        <w:autoSpaceDN w:val="0"/>
        <w:adjustRightInd w:val="0"/>
        <w:spacing w:after="0" w:line="240" w:lineRule="auto"/>
        <w:rPr>
          <w:ins w:id="150" w:author="Shumann Xu" w:date="2017-02-17T20:06:00Z"/>
          <w:rFonts w:cs="Calibri"/>
          <w:b/>
          <w:bCs/>
          <w:sz w:val="16"/>
          <w:szCs w:val="16"/>
        </w:rPr>
      </w:pPr>
      <w:ins w:id="151" w:author="Shumann Xu" w:date="2017-02-17T20:06:00Z">
        <w:r>
          <w:rPr>
            <w:rFonts w:cs="Calibri"/>
            <w:b/>
            <w:bCs/>
          </w:rPr>
          <w:fldChar w:fldCharType="begin"/>
        </w:r>
        <w:r>
          <w:rPr>
            <w:rFonts w:cs="Calibri"/>
            <w:b/>
            <w:bCs/>
          </w:rPr>
          <w:instrText xml:space="preserve">HYPERLINK  \l "page8" </w:instrText>
        </w:r>
        <w:r>
          <w:rPr>
            <w:rFonts w:cs="Calibri"/>
            <w:b/>
            <w:bCs/>
          </w:rPr>
          <w:fldChar w:fldCharType="separate"/>
        </w:r>
        <w:r>
          <w:rPr>
            <w:rFonts w:cs="Calibri"/>
            <w:b/>
            <w:bCs/>
          </w:rPr>
          <w:t xml:space="preserve"> 7.  Launching the Framewor</w:t>
        </w:r>
        <w:r>
          <w:rPr>
            <w:rFonts w:cs="Calibri"/>
            <w:b/>
            <w:bCs/>
          </w:rPr>
          <w:fldChar w:fldCharType="end"/>
        </w:r>
        <w:r>
          <w:rPr>
            <w:rFonts w:cs="Calibri"/>
            <w:b/>
            <w:bCs/>
          </w:rPr>
          <w:t>k GUI</w:t>
        </w:r>
        <w:r>
          <w:rPr>
            <w:rFonts w:ascii="Times New Roman" w:hAnsi="Times New Roman"/>
            <w:sz w:val="24"/>
            <w:szCs w:val="24"/>
          </w:rPr>
          <w:tab/>
        </w:r>
        <w:r>
          <w:rPr>
            <w:rFonts w:cs="Calibri"/>
            <w:b/>
            <w:bCs/>
            <w:sz w:val="16"/>
            <w:szCs w:val="16"/>
          </w:rPr>
          <w:fldChar w:fldCharType="begin"/>
        </w:r>
        <w:r>
          <w:rPr>
            <w:rFonts w:cs="Calibri"/>
            <w:b/>
            <w:bCs/>
            <w:sz w:val="16"/>
            <w:szCs w:val="16"/>
          </w:rPr>
          <w:instrText xml:space="preserve">HYPERLINK  \l "page8" </w:instrText>
        </w:r>
        <w:r>
          <w:rPr>
            <w:rFonts w:cs="Calibri"/>
            <w:b/>
            <w:bCs/>
            <w:sz w:val="16"/>
            <w:szCs w:val="16"/>
          </w:rPr>
          <w:fldChar w:fldCharType="separate"/>
        </w:r>
        <w:r>
          <w:rPr>
            <w:rFonts w:cs="Calibri"/>
            <w:b/>
            <w:bCs/>
            <w:sz w:val="16"/>
            <w:szCs w:val="16"/>
          </w:rPr>
          <w:t xml:space="preserve"> </w:t>
        </w:r>
        <w:r>
          <w:rPr>
            <w:rFonts w:cs="Calibri"/>
            <w:b/>
            <w:bCs/>
            <w:sz w:val="16"/>
            <w:szCs w:val="16"/>
          </w:rPr>
          <w:fldChar w:fldCharType="end"/>
        </w:r>
        <w:r>
          <w:rPr>
            <w:rFonts w:cs="Calibri"/>
            <w:b/>
            <w:bCs/>
            <w:sz w:val="16"/>
            <w:szCs w:val="16"/>
          </w:rPr>
          <w:t>18</w:t>
        </w:r>
      </w:ins>
    </w:p>
    <w:p w:rsidR="00902111" w:rsidRDefault="00902111" w:rsidP="00902111">
      <w:pPr>
        <w:widowControl w:val="0"/>
        <w:tabs>
          <w:tab w:val="left" w:leader="dot" w:pos="10530"/>
        </w:tabs>
        <w:autoSpaceDE w:val="0"/>
        <w:autoSpaceDN w:val="0"/>
        <w:adjustRightInd w:val="0"/>
        <w:spacing w:after="0" w:line="240" w:lineRule="auto"/>
        <w:rPr>
          <w:ins w:id="152" w:author="Shumann Xu" w:date="2017-02-17T20:06:00Z"/>
          <w:rFonts w:cs="Calibri"/>
          <w:b/>
          <w:bCs/>
          <w:sz w:val="16"/>
          <w:szCs w:val="16"/>
        </w:rPr>
      </w:pPr>
      <w:ins w:id="153" w:author="Shumann Xu" w:date="2017-02-17T20:06:00Z">
        <w:r>
          <w:rPr>
            <w:rFonts w:cs="Calibri"/>
            <w:b/>
            <w:bCs/>
          </w:rPr>
          <w:t xml:space="preserve"> </w:t>
        </w:r>
      </w:ins>
      <w:ins w:id="154" w:author="Shumann Xu" w:date="2017-02-17T20:07:00Z">
        <w:r>
          <w:rPr>
            <w:rFonts w:cs="Calibri"/>
            <w:b/>
            <w:bCs/>
          </w:rPr>
          <w:t>8</w:t>
        </w:r>
      </w:ins>
      <w:ins w:id="155" w:author="Shumann Xu" w:date="2017-02-17T20:06:00Z">
        <w:r>
          <w:rPr>
            <w:rFonts w:cs="Calibri"/>
            <w:b/>
            <w:bCs/>
          </w:rPr>
          <w:t>.  Output File</w:t>
        </w:r>
        <w:r>
          <w:rPr>
            <w:rFonts w:ascii="Times New Roman" w:hAnsi="Times New Roman"/>
            <w:sz w:val="24"/>
            <w:szCs w:val="24"/>
          </w:rPr>
          <w:tab/>
        </w:r>
        <w:r>
          <w:rPr>
            <w:rFonts w:cs="Calibri"/>
            <w:b/>
            <w:bCs/>
            <w:sz w:val="16"/>
            <w:szCs w:val="16"/>
          </w:rPr>
          <w:fldChar w:fldCharType="begin"/>
        </w:r>
        <w:r>
          <w:rPr>
            <w:rFonts w:cs="Calibri"/>
            <w:b/>
            <w:bCs/>
            <w:sz w:val="16"/>
            <w:szCs w:val="16"/>
          </w:rPr>
          <w:instrText xml:space="preserve">HYPERLINK  \l "page8" </w:instrText>
        </w:r>
        <w:r>
          <w:rPr>
            <w:rFonts w:cs="Calibri"/>
            <w:b/>
            <w:bCs/>
            <w:sz w:val="16"/>
            <w:szCs w:val="16"/>
          </w:rPr>
          <w:fldChar w:fldCharType="separate"/>
        </w:r>
        <w:r>
          <w:rPr>
            <w:rFonts w:cs="Calibri"/>
            <w:b/>
            <w:bCs/>
            <w:sz w:val="16"/>
            <w:szCs w:val="16"/>
          </w:rPr>
          <w:t xml:space="preserve"> </w:t>
        </w:r>
        <w:r>
          <w:rPr>
            <w:rFonts w:cs="Calibri"/>
            <w:b/>
            <w:bCs/>
            <w:sz w:val="16"/>
            <w:szCs w:val="16"/>
          </w:rPr>
          <w:fldChar w:fldCharType="end"/>
        </w:r>
        <w:r>
          <w:rPr>
            <w:rFonts w:cs="Calibri"/>
            <w:b/>
            <w:bCs/>
            <w:sz w:val="16"/>
            <w:szCs w:val="16"/>
          </w:rPr>
          <w:t>20</w:t>
        </w:r>
      </w:ins>
    </w:p>
    <w:p w:rsidR="00902111" w:rsidRDefault="00902111" w:rsidP="00F551C1">
      <w:pPr>
        <w:widowControl w:val="0"/>
        <w:tabs>
          <w:tab w:val="left" w:leader="dot" w:pos="10530"/>
        </w:tabs>
        <w:autoSpaceDE w:val="0"/>
        <w:autoSpaceDN w:val="0"/>
        <w:adjustRightInd w:val="0"/>
        <w:spacing w:after="0" w:line="240" w:lineRule="auto"/>
        <w:rPr>
          <w:ins w:id="156" w:author="Shumann Xu" w:date="2017-02-17T20:05:00Z"/>
          <w:rFonts w:cs="Calibri"/>
          <w:b/>
          <w:bCs/>
          <w:sz w:val="16"/>
          <w:szCs w:val="16"/>
        </w:rPr>
      </w:pPr>
    </w:p>
    <w:p w:rsidR="00902111" w:rsidRDefault="00902111" w:rsidP="00F551C1">
      <w:pPr>
        <w:widowControl w:val="0"/>
        <w:tabs>
          <w:tab w:val="left" w:leader="dot" w:pos="10530"/>
        </w:tabs>
        <w:autoSpaceDE w:val="0"/>
        <w:autoSpaceDN w:val="0"/>
        <w:adjustRightInd w:val="0"/>
        <w:spacing w:after="0" w:line="240" w:lineRule="auto"/>
        <w:rPr>
          <w:rFonts w:ascii="Times New Roman" w:hAnsi="Times New Roman"/>
          <w:sz w:val="24"/>
          <w:szCs w:val="24"/>
        </w:rPr>
      </w:pPr>
    </w:p>
    <w:p w:rsidR="009A0284" w:rsidRDefault="009A0284">
      <w:pPr>
        <w:widowControl w:val="0"/>
        <w:autoSpaceDE w:val="0"/>
        <w:autoSpaceDN w:val="0"/>
        <w:adjustRightInd w:val="0"/>
        <w:spacing w:after="0" w:line="240" w:lineRule="auto"/>
        <w:rPr>
          <w:rFonts w:ascii="Times New Roman" w:hAnsi="Times New Roman"/>
          <w:sz w:val="24"/>
          <w:szCs w:val="24"/>
        </w:rPr>
        <w:sectPr w:rsidR="009A0284">
          <w:pgSz w:w="12240" w:h="15840"/>
          <w:pgMar w:top="1440" w:right="720" w:bottom="1440" w:left="720" w:header="720" w:footer="720" w:gutter="0"/>
          <w:cols w:space="720" w:equalWidth="0">
            <w:col w:w="10800"/>
          </w:cols>
          <w:noEndnote/>
        </w:sectPr>
      </w:pPr>
    </w:p>
    <w:p w:rsidR="009A0284" w:rsidRDefault="000B6A00">
      <w:pPr>
        <w:widowControl w:val="0"/>
        <w:autoSpaceDE w:val="0"/>
        <w:autoSpaceDN w:val="0"/>
        <w:adjustRightInd w:val="0"/>
        <w:spacing w:after="0" w:line="239" w:lineRule="auto"/>
        <w:rPr>
          <w:rFonts w:ascii="Times New Roman" w:hAnsi="Times New Roman"/>
          <w:sz w:val="24"/>
          <w:szCs w:val="24"/>
        </w:rPr>
      </w:pPr>
      <w:bookmarkStart w:id="157" w:name="page3"/>
      <w:bookmarkEnd w:id="157"/>
      <w:r>
        <w:rPr>
          <w:noProof/>
        </w:rPr>
        <w:lastRenderedPageBreak/>
        <w:pict>
          <v:shape id="_x0000_s1028" type="#_x0000_t75" style="position:absolute;margin-left:493.3pt;margin-top:6.3pt;width:106.7pt;height:53.2pt;z-index:-11;mso-position-horizontal-relative:page;mso-position-vertical-relative:page" o:allowincell="f">
            <v:imagedata r:id="rId7" o:title="" chromakey="white"/>
            <w10:wrap anchorx="page" anchory="page"/>
          </v:shape>
        </w:pict>
      </w:r>
      <w:r w:rsidR="009A0284">
        <w:rPr>
          <w:rFonts w:cs="Calibri"/>
          <w:b/>
          <w:bCs/>
          <w:sz w:val="28"/>
          <w:szCs w:val="28"/>
        </w:rPr>
        <w:t xml:space="preserve">1. </w:t>
      </w:r>
      <w:r w:rsidR="009A0284">
        <w:rPr>
          <w:rFonts w:cs="Calibri"/>
          <w:b/>
          <w:bCs/>
          <w:sz w:val="36"/>
          <w:szCs w:val="36"/>
        </w:rPr>
        <w:t>Framework and Supporting File Archives</w:t>
      </w:r>
    </w:p>
    <w:p w:rsidR="009A0284" w:rsidRDefault="009A0284">
      <w:pPr>
        <w:widowControl w:val="0"/>
        <w:autoSpaceDE w:val="0"/>
        <w:autoSpaceDN w:val="0"/>
        <w:adjustRightInd w:val="0"/>
        <w:spacing w:after="0" w:line="268" w:lineRule="exact"/>
        <w:rPr>
          <w:rFonts w:ascii="Times New Roman" w:hAnsi="Times New Roman"/>
          <w:sz w:val="24"/>
          <w:szCs w:val="24"/>
        </w:rPr>
      </w:pPr>
    </w:p>
    <w:p w:rsidR="009A0284" w:rsidRDefault="009A0284">
      <w:pPr>
        <w:widowControl w:val="0"/>
        <w:autoSpaceDE w:val="0"/>
        <w:autoSpaceDN w:val="0"/>
        <w:adjustRightInd w:val="0"/>
        <w:spacing w:after="0" w:line="239" w:lineRule="auto"/>
        <w:ind w:left="360"/>
        <w:rPr>
          <w:rFonts w:ascii="Times New Roman" w:hAnsi="Times New Roman"/>
          <w:sz w:val="24"/>
          <w:szCs w:val="24"/>
        </w:rPr>
      </w:pPr>
      <w:r>
        <w:rPr>
          <w:rFonts w:cs="Calibri"/>
        </w:rPr>
        <w:t xml:space="preserve">IDT </w:t>
      </w:r>
      <w:del w:id="158" w:author="Shumann Xu" w:date="2017-02-17T00:07:00Z">
        <w:r w:rsidDel="00074E8B">
          <w:rPr>
            <w:rFonts w:cs="Calibri"/>
          </w:rPr>
          <w:delText>will transfer</w:delText>
        </w:r>
      </w:del>
      <w:ins w:id="159" w:author="Shumann Xu" w:date="2017-02-17T00:07:00Z">
        <w:r w:rsidR="00074E8B">
          <w:rPr>
            <w:rFonts w:cs="Calibri"/>
          </w:rPr>
          <w:t>has</w:t>
        </w:r>
      </w:ins>
      <w:r>
        <w:rPr>
          <w:rFonts w:cs="Calibri"/>
        </w:rPr>
        <w:t xml:space="preserve"> two .zip files</w:t>
      </w:r>
      <w:del w:id="160" w:author="Shumann Xu" w:date="2017-02-17T00:07:00Z">
        <w:r w:rsidDel="00074E8B">
          <w:rPr>
            <w:rFonts w:cs="Calibri"/>
          </w:rPr>
          <w:delText xml:space="preserve"> to your team</w:delText>
        </w:r>
      </w:del>
      <w:r>
        <w:rPr>
          <w:rFonts w:cs="Calibri"/>
        </w:rPr>
        <w:t xml:space="preserve"> that </w:t>
      </w:r>
      <w:del w:id="161" w:author="Shumann Xu" w:date="2017-02-17T00:07:00Z">
        <w:r w:rsidDel="00074E8B">
          <w:rPr>
            <w:rFonts w:cs="Calibri"/>
          </w:rPr>
          <w:delText xml:space="preserve">will </w:delText>
        </w:r>
      </w:del>
      <w:r>
        <w:rPr>
          <w:rFonts w:cs="Calibri"/>
        </w:rPr>
        <w:t>contain our framework codebase and supporting files.</w:t>
      </w:r>
    </w:p>
    <w:p w:rsidR="009A0284" w:rsidRDefault="009A0284">
      <w:pPr>
        <w:widowControl w:val="0"/>
        <w:autoSpaceDE w:val="0"/>
        <w:autoSpaceDN w:val="0"/>
        <w:adjustRightInd w:val="0"/>
        <w:spacing w:after="0" w:line="288" w:lineRule="exact"/>
        <w:rPr>
          <w:rFonts w:ascii="Times New Roman" w:hAnsi="Times New Roman"/>
          <w:sz w:val="24"/>
          <w:szCs w:val="24"/>
        </w:rPr>
      </w:pPr>
    </w:p>
    <w:p w:rsidR="009A0284" w:rsidRDefault="009A0284">
      <w:pPr>
        <w:widowControl w:val="0"/>
        <w:overflowPunct w:val="0"/>
        <w:autoSpaceDE w:val="0"/>
        <w:autoSpaceDN w:val="0"/>
        <w:adjustRightInd w:val="0"/>
        <w:spacing w:after="0" w:line="253" w:lineRule="auto"/>
        <w:ind w:left="360" w:right="220"/>
        <w:rPr>
          <w:rFonts w:ascii="Times New Roman" w:hAnsi="Times New Roman"/>
          <w:sz w:val="24"/>
          <w:szCs w:val="24"/>
        </w:rPr>
      </w:pPr>
      <w:r>
        <w:rPr>
          <w:rFonts w:cs="Calibri"/>
          <w:b/>
          <w:bCs/>
        </w:rPr>
        <w:t xml:space="preserve">com.idtus.contest.winter2017.framework.zip </w:t>
      </w:r>
      <w:r>
        <w:rPr>
          <w:rFonts w:cs="Calibri"/>
        </w:rPr>
        <w:t>–</w:t>
      </w:r>
      <w:r>
        <w:rPr>
          <w:rFonts w:cs="Calibri"/>
          <w:b/>
          <w:bCs/>
        </w:rPr>
        <w:t xml:space="preserve"> </w:t>
      </w:r>
      <w:r>
        <w:rPr>
          <w:rFonts w:cs="Calibri"/>
        </w:rPr>
        <w:t>This is a compressed archive of the framework codebase. You will</w:t>
      </w:r>
      <w:r>
        <w:rPr>
          <w:rFonts w:cs="Calibri"/>
          <w:b/>
          <w:bCs/>
        </w:rPr>
        <w:t xml:space="preserve"> </w:t>
      </w:r>
      <w:r>
        <w:rPr>
          <w:rFonts w:cs="Calibri"/>
        </w:rPr>
        <w:t xml:space="preserve">need to unzip this archive on your development machines. </w:t>
      </w:r>
      <w:r>
        <w:rPr>
          <w:rFonts w:cs="Calibri"/>
          <w:b/>
          <w:bCs/>
        </w:rPr>
        <w:t>It does not matter where you ultimately put this</w:t>
      </w:r>
      <w:r>
        <w:rPr>
          <w:rFonts w:cs="Calibri"/>
        </w:rPr>
        <w:t xml:space="preserve"> </w:t>
      </w:r>
      <w:r>
        <w:rPr>
          <w:rFonts w:cs="Calibri"/>
          <w:b/>
          <w:bCs/>
        </w:rPr>
        <w:t>codebase on your computer because you will be importing it into Eclipse and interacting with it though an IDE.</w:t>
      </w:r>
    </w:p>
    <w:p w:rsidR="009A0284" w:rsidRDefault="009A0284">
      <w:pPr>
        <w:widowControl w:val="0"/>
        <w:autoSpaceDE w:val="0"/>
        <w:autoSpaceDN w:val="0"/>
        <w:adjustRightInd w:val="0"/>
        <w:spacing w:after="0" w:line="31" w:lineRule="exact"/>
        <w:rPr>
          <w:rFonts w:ascii="Times New Roman" w:hAnsi="Times New Roman"/>
          <w:sz w:val="24"/>
          <w:szCs w:val="24"/>
        </w:rPr>
      </w:pPr>
    </w:p>
    <w:p w:rsidR="009A0284" w:rsidRDefault="009A0284">
      <w:pPr>
        <w:widowControl w:val="0"/>
        <w:autoSpaceDE w:val="0"/>
        <w:autoSpaceDN w:val="0"/>
        <w:adjustRightInd w:val="0"/>
        <w:spacing w:after="0" w:line="239" w:lineRule="auto"/>
        <w:ind w:left="360"/>
        <w:rPr>
          <w:rFonts w:ascii="Times New Roman" w:hAnsi="Times New Roman"/>
          <w:sz w:val="24"/>
          <w:szCs w:val="24"/>
        </w:rPr>
      </w:pPr>
      <w:r>
        <w:rPr>
          <w:rFonts w:cs="Calibri"/>
        </w:rPr>
        <w:t>Expanding compressed framework should reveal the following files that are part of a Maven Project for Eclipse:</w:t>
      </w: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Pr="00F551C1" w:rsidRDefault="00A16493">
      <w:pPr>
        <w:widowControl w:val="0"/>
        <w:autoSpaceDE w:val="0"/>
        <w:autoSpaceDN w:val="0"/>
        <w:adjustRightInd w:val="0"/>
        <w:spacing w:after="0" w:line="351" w:lineRule="exact"/>
        <w:rPr>
          <w:rFonts w:cs="Calibri"/>
          <w:b/>
          <w:sz w:val="24"/>
          <w:szCs w:val="24"/>
          <w:rPrChange w:id="162" w:author="Shumann Xu" w:date="2017-02-17T19:02:00Z">
            <w:rPr>
              <w:rFonts w:ascii="Times New Roman" w:hAnsi="Times New Roman" w:cs="Calibri"/>
              <w:sz w:val="24"/>
              <w:szCs w:val="24"/>
            </w:rPr>
          </w:rPrChange>
        </w:rPr>
      </w:pPr>
      <w:ins w:id="163" w:author="Shumann Xu" w:date="2017-02-17T00:29:00Z">
        <w:r>
          <w:rPr>
            <w:rFonts w:ascii="Times New Roman" w:hAnsi="Times New Roman"/>
            <w:sz w:val="24"/>
            <w:szCs w:val="24"/>
          </w:rPr>
          <w:t xml:space="preserve">      </w:t>
        </w:r>
      </w:ins>
      <w:ins w:id="164" w:author="Shumann Xu" w:date="2017-02-17T00:37:00Z">
        <w:r w:rsidR="008B2CAF" w:rsidRPr="00F551C1">
          <w:rPr>
            <w:rFonts w:cs="Calibri"/>
            <w:b/>
            <w:sz w:val="24"/>
            <w:szCs w:val="24"/>
            <w:rPrChange w:id="165" w:author="Shumann Xu" w:date="2017-02-17T19:02:00Z">
              <w:rPr>
                <w:rFonts w:ascii="Times New Roman" w:hAnsi="Times New Roman" w:cs="Calibri"/>
                <w:sz w:val="24"/>
                <w:szCs w:val="24"/>
              </w:rPr>
            </w:rPrChange>
          </w:rPr>
          <w:t xml:space="preserve">Program </w:t>
        </w:r>
      </w:ins>
      <w:ins w:id="166" w:author="Shumann Xu" w:date="2017-02-17T00:29:00Z">
        <w:r w:rsidRPr="00F551C1">
          <w:rPr>
            <w:rFonts w:cs="Calibri"/>
            <w:b/>
            <w:sz w:val="24"/>
            <w:szCs w:val="24"/>
            <w:rPrChange w:id="167" w:author="Shumann Xu" w:date="2017-02-17T19:02:00Z">
              <w:rPr>
                <w:rFonts w:ascii="Times New Roman" w:hAnsi="Times New Roman" w:cs="Calibri"/>
                <w:sz w:val="24"/>
                <w:szCs w:val="24"/>
              </w:rPr>
            </w:rPrChange>
          </w:rPr>
          <w:t>Source Files</w:t>
        </w:r>
      </w:ins>
    </w:p>
    <w:p w:rsidR="009A0284" w:rsidDel="008B2CAF" w:rsidRDefault="009A0284">
      <w:pPr>
        <w:widowControl w:val="0"/>
        <w:autoSpaceDE w:val="0"/>
        <w:autoSpaceDN w:val="0"/>
        <w:adjustRightInd w:val="0"/>
        <w:spacing w:after="0" w:line="239" w:lineRule="auto"/>
        <w:ind w:left="360"/>
        <w:rPr>
          <w:del w:id="168" w:author="Shumann Xu" w:date="2017-02-17T00:39:00Z"/>
          <w:rFonts w:ascii="Times New Roman" w:hAnsi="Times New Roman"/>
          <w:sz w:val="24"/>
          <w:szCs w:val="24"/>
        </w:rPr>
      </w:pPr>
      <w:r>
        <w:rPr>
          <w:rFonts w:cs="Calibri"/>
        </w:rPr>
        <w:t>com.idtus.contest.winter2017.framework\.classpath</w:t>
      </w:r>
    </w:p>
    <w:p w:rsidR="009A0284" w:rsidRDefault="009A0284">
      <w:pPr>
        <w:widowControl w:val="0"/>
        <w:autoSpaceDE w:val="0"/>
        <w:autoSpaceDN w:val="0"/>
        <w:adjustRightInd w:val="0"/>
        <w:spacing w:after="0" w:line="239" w:lineRule="auto"/>
        <w:ind w:left="360"/>
        <w:rPr>
          <w:rFonts w:ascii="Times New Roman" w:hAnsi="Times New Roman"/>
          <w:sz w:val="24"/>
          <w:szCs w:val="24"/>
        </w:rPr>
        <w:pPrChange w:id="169" w:author="Shumann Xu" w:date="2017-02-17T00:39:00Z">
          <w:pPr>
            <w:widowControl w:val="0"/>
            <w:autoSpaceDE w:val="0"/>
            <w:autoSpaceDN w:val="0"/>
            <w:adjustRightInd w:val="0"/>
            <w:spacing w:after="0" w:line="241" w:lineRule="exact"/>
          </w:pPr>
        </w:pPrChange>
      </w:pPr>
    </w:p>
    <w:p w:rsidR="009A0284" w:rsidRDefault="009A0284">
      <w:pPr>
        <w:widowControl w:val="0"/>
        <w:autoSpaceDE w:val="0"/>
        <w:autoSpaceDN w:val="0"/>
        <w:adjustRightInd w:val="0"/>
        <w:spacing w:after="0" w:line="239" w:lineRule="auto"/>
        <w:ind w:left="360"/>
        <w:rPr>
          <w:ins w:id="170" w:author="Shumann Xu" w:date="2017-02-17T00:08:00Z"/>
          <w:rFonts w:cs="Calibri"/>
        </w:rPr>
      </w:pPr>
      <w:r>
        <w:rPr>
          <w:rFonts w:cs="Calibri"/>
        </w:rPr>
        <w:t>com.idtus.contest.winter2017.framework\.project</w:t>
      </w:r>
    </w:p>
    <w:p w:rsidR="00DC614A" w:rsidRDefault="00DC614A">
      <w:pPr>
        <w:widowControl w:val="0"/>
        <w:autoSpaceDE w:val="0"/>
        <w:autoSpaceDN w:val="0"/>
        <w:adjustRightInd w:val="0"/>
        <w:spacing w:after="0" w:line="239" w:lineRule="auto"/>
        <w:ind w:left="360"/>
        <w:rPr>
          <w:ins w:id="171" w:author="Shumann Xu" w:date="2017-02-17T00:09:00Z"/>
          <w:rFonts w:cs="Calibri"/>
        </w:rPr>
      </w:pPr>
      <w:ins w:id="172" w:author="Shumann Xu" w:date="2017-02-17T00:09:00Z">
        <w:r>
          <w:rPr>
            <w:rFonts w:cs="Calibri"/>
          </w:rPr>
          <w:t>com.idtus.contest.winter2017.framework\build.gradle</w:t>
        </w:r>
      </w:ins>
    </w:p>
    <w:p w:rsidR="00DC614A" w:rsidRDefault="00DC614A">
      <w:pPr>
        <w:widowControl w:val="0"/>
        <w:autoSpaceDE w:val="0"/>
        <w:autoSpaceDN w:val="0"/>
        <w:adjustRightInd w:val="0"/>
        <w:spacing w:after="0" w:line="239" w:lineRule="auto"/>
        <w:ind w:left="360"/>
        <w:rPr>
          <w:ins w:id="173" w:author="Shumann Xu" w:date="2017-02-17T00:09:00Z"/>
          <w:rFonts w:cs="Calibri"/>
        </w:rPr>
      </w:pPr>
      <w:ins w:id="174" w:author="Shumann Xu" w:date="2017-02-17T00:09:00Z">
        <w:r>
          <w:rPr>
            <w:rFonts w:cs="Calibri"/>
          </w:rPr>
          <w:t>com.idtus.contest.winter2017.framework\idt.bat</w:t>
        </w:r>
      </w:ins>
    </w:p>
    <w:p w:rsidR="00DC614A" w:rsidRDefault="00DC614A">
      <w:pPr>
        <w:widowControl w:val="0"/>
        <w:autoSpaceDE w:val="0"/>
        <w:autoSpaceDN w:val="0"/>
        <w:adjustRightInd w:val="0"/>
        <w:spacing w:after="0" w:line="239" w:lineRule="auto"/>
        <w:ind w:left="360"/>
        <w:rPr>
          <w:ins w:id="175" w:author="Shumann Xu" w:date="2017-02-17T00:09:00Z"/>
          <w:rFonts w:cs="Calibri"/>
        </w:rPr>
      </w:pPr>
      <w:ins w:id="176" w:author="Shumann Xu" w:date="2017-02-17T00:09:00Z">
        <w:r>
          <w:rPr>
            <w:rFonts w:cs="Calibri"/>
          </w:rPr>
          <w:t>com.idtus.contest.winter2017.framework\idt.sh</w:t>
        </w:r>
      </w:ins>
    </w:p>
    <w:p w:rsidR="00DC614A" w:rsidRDefault="00DC614A">
      <w:pPr>
        <w:widowControl w:val="0"/>
        <w:autoSpaceDE w:val="0"/>
        <w:autoSpaceDN w:val="0"/>
        <w:adjustRightInd w:val="0"/>
        <w:spacing w:after="0" w:line="239" w:lineRule="auto"/>
        <w:ind w:left="360"/>
        <w:rPr>
          <w:ins w:id="177" w:author="Shumann Xu" w:date="2017-02-17T00:09:00Z"/>
          <w:rFonts w:cs="Calibri"/>
        </w:rPr>
      </w:pPr>
      <w:ins w:id="178" w:author="Shumann Xu" w:date="2017-02-17T00:09:00Z">
        <w:r>
          <w:rPr>
            <w:rFonts w:cs="Calibri"/>
          </w:rPr>
          <w:t>com.idtus.contest.winter2017.framework\idt-ui.bat</w:t>
        </w:r>
      </w:ins>
    </w:p>
    <w:p w:rsidR="00DC614A" w:rsidDel="008B2CAF" w:rsidRDefault="00DC614A">
      <w:pPr>
        <w:widowControl w:val="0"/>
        <w:autoSpaceDE w:val="0"/>
        <w:autoSpaceDN w:val="0"/>
        <w:adjustRightInd w:val="0"/>
        <w:spacing w:after="0" w:line="239" w:lineRule="auto"/>
        <w:ind w:left="360"/>
        <w:rPr>
          <w:del w:id="179" w:author="Shumann Xu" w:date="2017-02-17T00:39:00Z"/>
          <w:rFonts w:ascii="Times New Roman" w:hAnsi="Times New Roman"/>
          <w:sz w:val="24"/>
          <w:szCs w:val="24"/>
        </w:rPr>
      </w:pPr>
      <w:ins w:id="180" w:author="Shumann Xu" w:date="2017-02-17T00:09:00Z">
        <w:r>
          <w:rPr>
            <w:rFonts w:cs="Calibri"/>
          </w:rPr>
          <w:t>com.idtus.contest.winter2017.framework\idt-ui.sh</w:t>
        </w:r>
      </w:ins>
    </w:p>
    <w:p w:rsidR="009A0284" w:rsidDel="008B2CAF" w:rsidRDefault="009A0284">
      <w:pPr>
        <w:widowControl w:val="0"/>
        <w:autoSpaceDE w:val="0"/>
        <w:autoSpaceDN w:val="0"/>
        <w:adjustRightInd w:val="0"/>
        <w:spacing w:after="0" w:line="239" w:lineRule="auto"/>
        <w:ind w:left="360"/>
        <w:rPr>
          <w:del w:id="181" w:author="Shumann Xu" w:date="2017-02-17T00:39:00Z"/>
          <w:rFonts w:ascii="Times New Roman" w:hAnsi="Times New Roman"/>
          <w:sz w:val="24"/>
          <w:szCs w:val="24"/>
        </w:rPr>
        <w:pPrChange w:id="182" w:author="Shumann Xu" w:date="2017-02-17T00:39:00Z">
          <w:pPr>
            <w:widowControl w:val="0"/>
            <w:autoSpaceDE w:val="0"/>
            <w:autoSpaceDN w:val="0"/>
            <w:adjustRightInd w:val="0"/>
            <w:spacing w:after="0" w:line="241" w:lineRule="exact"/>
          </w:pPr>
        </w:pPrChange>
      </w:pPr>
    </w:p>
    <w:p w:rsidR="009A0284" w:rsidRDefault="009A0284">
      <w:pPr>
        <w:widowControl w:val="0"/>
        <w:autoSpaceDE w:val="0"/>
        <w:autoSpaceDN w:val="0"/>
        <w:adjustRightInd w:val="0"/>
        <w:spacing w:after="0" w:line="240" w:lineRule="auto"/>
        <w:ind w:left="360"/>
        <w:rPr>
          <w:ins w:id="183" w:author="Shumann Xu" w:date="2017-02-17T00:09:00Z"/>
          <w:rFonts w:cs="Calibri"/>
        </w:rPr>
      </w:pPr>
      <w:r>
        <w:rPr>
          <w:rFonts w:cs="Calibri"/>
        </w:rPr>
        <w:t>com.idtus.contest.winter2017.framework\pom.xml</w:t>
      </w:r>
    </w:p>
    <w:p w:rsidR="00DC614A" w:rsidRDefault="00DC614A">
      <w:pPr>
        <w:widowControl w:val="0"/>
        <w:autoSpaceDE w:val="0"/>
        <w:autoSpaceDN w:val="0"/>
        <w:adjustRightInd w:val="0"/>
        <w:spacing w:after="0" w:line="240" w:lineRule="auto"/>
        <w:ind w:left="360"/>
        <w:rPr>
          <w:ins w:id="184" w:author="Shumann Xu" w:date="2017-02-17T00:11:00Z"/>
          <w:rFonts w:cs="Calibri"/>
        </w:rPr>
      </w:pPr>
      <w:ins w:id="185" w:author="Shumann Xu" w:date="2017-02-17T00:09:00Z">
        <w:r>
          <w:rPr>
            <w:rFonts w:cs="Calibri"/>
          </w:rPr>
          <w:t>com.idtus.contest.winter2017.framework\README.md</w:t>
        </w:r>
      </w:ins>
    </w:p>
    <w:p w:rsidR="00447569" w:rsidRDefault="00447569">
      <w:pPr>
        <w:widowControl w:val="0"/>
        <w:autoSpaceDE w:val="0"/>
        <w:autoSpaceDN w:val="0"/>
        <w:adjustRightInd w:val="0"/>
        <w:spacing w:after="0" w:line="240" w:lineRule="auto"/>
        <w:ind w:left="360"/>
        <w:rPr>
          <w:ins w:id="186" w:author="Shumann Xu" w:date="2017-02-17T00:11:00Z"/>
          <w:rFonts w:cs="Calibri"/>
        </w:rPr>
      </w:pPr>
      <w:ins w:id="187" w:author="Shumann Xu" w:date="2017-02-17T00:11:00Z">
        <w:r>
          <w:rPr>
            <w:rFonts w:cs="Calibri"/>
          </w:rPr>
          <w:t>com.idtus.contest.winter2017.framework\src\main\java\contest\winter2017\Config.java</w:t>
        </w:r>
      </w:ins>
    </w:p>
    <w:p w:rsidR="00447569" w:rsidRDefault="00447569">
      <w:pPr>
        <w:widowControl w:val="0"/>
        <w:autoSpaceDE w:val="0"/>
        <w:autoSpaceDN w:val="0"/>
        <w:adjustRightInd w:val="0"/>
        <w:spacing w:after="0" w:line="240" w:lineRule="auto"/>
        <w:ind w:left="360"/>
        <w:rPr>
          <w:ins w:id="188" w:author="Shumann Xu" w:date="2017-02-17T00:11:00Z"/>
          <w:rFonts w:cs="Calibri"/>
        </w:rPr>
      </w:pPr>
      <w:ins w:id="189" w:author="Shumann Xu" w:date="2017-02-17T00:11:00Z">
        <w:r>
          <w:rPr>
            <w:rFonts w:cs="Calibri"/>
          </w:rPr>
          <w:t>com.idtus.contest.winter2017.framework\src\main\java\contest\winter2017\</w:t>
        </w:r>
      </w:ins>
      <w:ins w:id="190" w:author="Shumann Xu" w:date="2017-02-17T00:12:00Z">
        <w:r w:rsidRPr="00447569">
          <w:rPr>
            <w:rFonts w:cs="Calibri"/>
          </w:rPr>
          <w:t>ContinuousParameter</w:t>
        </w:r>
        <w:r>
          <w:rPr>
            <w:rFonts w:cs="Calibri"/>
          </w:rPr>
          <w:t>.java</w:t>
        </w:r>
      </w:ins>
    </w:p>
    <w:p w:rsidR="00447569" w:rsidRDefault="00447569">
      <w:pPr>
        <w:widowControl w:val="0"/>
        <w:autoSpaceDE w:val="0"/>
        <w:autoSpaceDN w:val="0"/>
        <w:adjustRightInd w:val="0"/>
        <w:spacing w:after="0" w:line="240" w:lineRule="auto"/>
        <w:ind w:left="360"/>
        <w:rPr>
          <w:ins w:id="191" w:author="Shumann Xu" w:date="2017-02-17T00:11:00Z"/>
          <w:rFonts w:cs="Calibri"/>
        </w:rPr>
      </w:pPr>
      <w:ins w:id="192" w:author="Shumann Xu" w:date="2017-02-17T00:11:00Z">
        <w:r>
          <w:rPr>
            <w:rFonts w:cs="Calibri"/>
          </w:rPr>
          <w:t>com.idtus.contest.winter2017.framework\src\main\java\contest\winter2017\</w:t>
        </w:r>
      </w:ins>
      <w:ins w:id="193" w:author="Shumann Xu" w:date="2017-02-17T00:12:00Z">
        <w:r w:rsidRPr="00447569">
          <w:rPr>
            <w:rFonts w:cs="Calibri"/>
          </w:rPr>
          <w:t>DoubleParameter</w:t>
        </w:r>
      </w:ins>
      <w:ins w:id="194" w:author="Shumann Xu" w:date="2017-02-17T00:13:00Z">
        <w:r>
          <w:rPr>
            <w:rFonts w:cs="Calibri"/>
          </w:rPr>
          <w:t>.java</w:t>
        </w:r>
      </w:ins>
    </w:p>
    <w:p w:rsidR="00447569" w:rsidRDefault="00447569">
      <w:pPr>
        <w:widowControl w:val="0"/>
        <w:autoSpaceDE w:val="0"/>
        <w:autoSpaceDN w:val="0"/>
        <w:adjustRightInd w:val="0"/>
        <w:spacing w:after="0" w:line="240" w:lineRule="auto"/>
        <w:ind w:left="360"/>
        <w:rPr>
          <w:ins w:id="195" w:author="Shumann Xu" w:date="2017-02-17T00:11:00Z"/>
          <w:rFonts w:cs="Calibri"/>
        </w:rPr>
      </w:pPr>
      <w:ins w:id="196" w:author="Shumann Xu" w:date="2017-02-17T00:11:00Z">
        <w:r>
          <w:rPr>
            <w:rFonts w:cs="Calibri"/>
          </w:rPr>
          <w:t>com.idtus.contest.winter2017.framework\src\main\java\contest\winter2017\</w:t>
        </w:r>
      </w:ins>
      <w:ins w:id="197" w:author="Shumann Xu" w:date="2017-02-17T00:12:00Z">
        <w:r w:rsidRPr="00447569">
          <w:rPr>
            <w:rFonts w:cs="Calibri"/>
          </w:rPr>
          <w:t>EnumerationParameter</w:t>
        </w:r>
      </w:ins>
      <w:ins w:id="198" w:author="Shumann Xu" w:date="2017-02-17T00:14:00Z">
        <w:r>
          <w:rPr>
            <w:rFonts w:cs="Calibri"/>
          </w:rPr>
          <w:t>.java</w:t>
        </w:r>
      </w:ins>
    </w:p>
    <w:p w:rsidR="00447569" w:rsidRDefault="00447569">
      <w:pPr>
        <w:widowControl w:val="0"/>
        <w:autoSpaceDE w:val="0"/>
        <w:autoSpaceDN w:val="0"/>
        <w:adjustRightInd w:val="0"/>
        <w:spacing w:after="0" w:line="240" w:lineRule="auto"/>
        <w:ind w:left="360"/>
        <w:rPr>
          <w:ins w:id="199" w:author="Shumann Xu" w:date="2017-02-17T00:11:00Z"/>
          <w:rFonts w:cs="Calibri"/>
        </w:rPr>
      </w:pPr>
      <w:ins w:id="200" w:author="Shumann Xu" w:date="2017-02-17T00:11:00Z">
        <w:r>
          <w:rPr>
            <w:rFonts w:cs="Calibri"/>
          </w:rPr>
          <w:t>com.idtus.contest.winter2017.framework\src\main\java\contest\winter2017\</w:t>
        </w:r>
      </w:ins>
      <w:ins w:id="201" w:author="Shumann Xu" w:date="2017-02-17T00:12:00Z">
        <w:r w:rsidRPr="00447569">
          <w:rPr>
            <w:rFonts w:cs="Calibri"/>
          </w:rPr>
          <w:t>FormattedStringParameter</w:t>
        </w:r>
      </w:ins>
      <w:ins w:id="202" w:author="Shumann Xu" w:date="2017-02-17T00:14:00Z">
        <w:r>
          <w:rPr>
            <w:rFonts w:cs="Calibri"/>
          </w:rPr>
          <w:t>.java</w:t>
        </w:r>
      </w:ins>
    </w:p>
    <w:p w:rsidR="00447569" w:rsidRDefault="00447569">
      <w:pPr>
        <w:widowControl w:val="0"/>
        <w:autoSpaceDE w:val="0"/>
        <w:autoSpaceDN w:val="0"/>
        <w:adjustRightInd w:val="0"/>
        <w:spacing w:after="0" w:line="240" w:lineRule="auto"/>
        <w:ind w:left="360"/>
        <w:rPr>
          <w:ins w:id="203" w:author="Shumann Xu" w:date="2017-02-17T00:11:00Z"/>
          <w:rFonts w:cs="Calibri"/>
        </w:rPr>
      </w:pPr>
      <w:ins w:id="204" w:author="Shumann Xu" w:date="2017-02-17T00:11:00Z">
        <w:r>
          <w:rPr>
            <w:rFonts w:cs="Calibri"/>
          </w:rPr>
          <w:t>com.idtus.contest.winter2017.framework\src\main\java\contest\winter2017\</w:t>
        </w:r>
      </w:ins>
      <w:ins w:id="205" w:author="Shumann Xu" w:date="2017-02-17T00:13:00Z">
        <w:r w:rsidRPr="00447569">
          <w:rPr>
            <w:rFonts w:cs="Calibri"/>
          </w:rPr>
          <w:t>Gui</w:t>
        </w:r>
      </w:ins>
      <w:ins w:id="206" w:author="Shumann Xu" w:date="2017-02-17T00:14:00Z">
        <w:r>
          <w:rPr>
            <w:rFonts w:cs="Calibri"/>
          </w:rPr>
          <w:t>.java</w:t>
        </w:r>
      </w:ins>
    </w:p>
    <w:p w:rsidR="00447569" w:rsidRDefault="00447569">
      <w:pPr>
        <w:widowControl w:val="0"/>
        <w:autoSpaceDE w:val="0"/>
        <w:autoSpaceDN w:val="0"/>
        <w:adjustRightInd w:val="0"/>
        <w:spacing w:after="0" w:line="240" w:lineRule="auto"/>
        <w:ind w:left="360"/>
        <w:rPr>
          <w:ins w:id="207" w:author="Shumann Xu" w:date="2017-02-17T00:11:00Z"/>
          <w:rFonts w:cs="Calibri"/>
        </w:rPr>
      </w:pPr>
      <w:ins w:id="208" w:author="Shumann Xu" w:date="2017-02-17T00:11:00Z">
        <w:r>
          <w:rPr>
            <w:rFonts w:cs="Calibri"/>
          </w:rPr>
          <w:t>com.idtus.contest.winter2017.framework\src\main\java\contest\winter2017\</w:t>
        </w:r>
      </w:ins>
      <w:ins w:id="209" w:author="Shumann Xu" w:date="2017-02-17T00:13:00Z">
        <w:r w:rsidRPr="00447569">
          <w:rPr>
            <w:rFonts w:cs="Calibri"/>
          </w:rPr>
          <w:t>GuiLauncher</w:t>
        </w:r>
      </w:ins>
      <w:ins w:id="210" w:author="Shumann Xu" w:date="2017-02-17T00:14:00Z">
        <w:r>
          <w:rPr>
            <w:rFonts w:cs="Calibri"/>
          </w:rPr>
          <w:t>.java</w:t>
        </w:r>
      </w:ins>
    </w:p>
    <w:p w:rsidR="00447569" w:rsidRDefault="00447569">
      <w:pPr>
        <w:widowControl w:val="0"/>
        <w:autoSpaceDE w:val="0"/>
        <w:autoSpaceDN w:val="0"/>
        <w:adjustRightInd w:val="0"/>
        <w:spacing w:after="0" w:line="240" w:lineRule="auto"/>
        <w:ind w:left="360"/>
        <w:rPr>
          <w:ins w:id="211" w:author="Shumann Xu" w:date="2017-02-17T00:13:00Z"/>
          <w:rFonts w:cs="Calibri"/>
        </w:rPr>
      </w:pPr>
      <w:ins w:id="212" w:author="Shumann Xu" w:date="2017-02-17T00:11:00Z">
        <w:r>
          <w:rPr>
            <w:rFonts w:cs="Calibri"/>
          </w:rPr>
          <w:t>com.idtus.contest.winter2017.framework\src\main\java\contest\winter2017\</w:t>
        </w:r>
      </w:ins>
      <w:ins w:id="213" w:author="Shumann Xu" w:date="2017-02-17T00:13:00Z">
        <w:r w:rsidRPr="00447569">
          <w:rPr>
            <w:rFonts w:cs="Calibri"/>
          </w:rPr>
          <w:t>IntegerParameter</w:t>
        </w:r>
      </w:ins>
      <w:ins w:id="214" w:author="Shumann Xu" w:date="2017-02-17T00:14:00Z">
        <w:r>
          <w:rPr>
            <w:rFonts w:cs="Calibri"/>
          </w:rPr>
          <w:t>.java</w:t>
        </w:r>
      </w:ins>
    </w:p>
    <w:p w:rsidR="00447569" w:rsidDel="008B2CAF" w:rsidRDefault="00447569">
      <w:pPr>
        <w:widowControl w:val="0"/>
        <w:autoSpaceDE w:val="0"/>
        <w:autoSpaceDN w:val="0"/>
        <w:adjustRightInd w:val="0"/>
        <w:spacing w:after="0" w:line="240" w:lineRule="auto"/>
        <w:ind w:left="360"/>
        <w:rPr>
          <w:del w:id="215" w:author="Shumann Xu" w:date="2017-02-17T00:39:00Z"/>
          <w:rFonts w:ascii="Times New Roman" w:hAnsi="Times New Roman"/>
          <w:sz w:val="24"/>
          <w:szCs w:val="24"/>
        </w:rPr>
      </w:pPr>
      <w:ins w:id="216" w:author="Shumann Xu" w:date="2017-02-17T00:13:00Z">
        <w:r>
          <w:rPr>
            <w:rFonts w:cs="Calibri"/>
          </w:rPr>
          <w:t>com.idtus.contest.winter2017.framework\src\main\java\contest\winter2017\</w:t>
        </w:r>
      </w:ins>
      <w:ins w:id="217" w:author="Shumann Xu" w:date="2017-02-17T00:14:00Z">
        <w:r w:rsidRPr="00447569">
          <w:rPr>
            <w:rFonts w:cs="Calibri"/>
          </w:rPr>
          <w:t>JsonParser</w:t>
        </w:r>
        <w:r>
          <w:rPr>
            <w:rFonts w:cs="Calibri"/>
          </w:rPr>
          <w:t>.java</w:t>
        </w:r>
      </w:ins>
    </w:p>
    <w:p w:rsidR="009A0284" w:rsidDel="008B2CAF" w:rsidRDefault="009A0284">
      <w:pPr>
        <w:widowControl w:val="0"/>
        <w:autoSpaceDE w:val="0"/>
        <w:autoSpaceDN w:val="0"/>
        <w:adjustRightInd w:val="0"/>
        <w:spacing w:after="0" w:line="240" w:lineRule="auto"/>
        <w:ind w:left="360"/>
        <w:rPr>
          <w:del w:id="218" w:author="Shumann Xu" w:date="2017-02-17T00:39:00Z"/>
          <w:rFonts w:ascii="Times New Roman" w:hAnsi="Times New Roman"/>
          <w:sz w:val="24"/>
          <w:szCs w:val="24"/>
        </w:rPr>
        <w:pPrChange w:id="219" w:author="Shumann Xu" w:date="2017-02-17T00:39:00Z">
          <w:pPr>
            <w:widowControl w:val="0"/>
            <w:autoSpaceDE w:val="0"/>
            <w:autoSpaceDN w:val="0"/>
            <w:adjustRightInd w:val="0"/>
            <w:spacing w:after="0" w:line="240" w:lineRule="exact"/>
          </w:pPr>
        </w:pPrChange>
      </w:pPr>
    </w:p>
    <w:p w:rsidR="009A0284" w:rsidDel="008B2CAF" w:rsidRDefault="009A0284">
      <w:pPr>
        <w:widowControl w:val="0"/>
        <w:autoSpaceDE w:val="0"/>
        <w:autoSpaceDN w:val="0"/>
        <w:adjustRightInd w:val="0"/>
        <w:spacing w:after="0" w:line="240" w:lineRule="auto"/>
        <w:ind w:left="360"/>
        <w:rPr>
          <w:del w:id="220" w:author="Shumann Xu" w:date="2017-02-17T00:39:00Z"/>
          <w:rFonts w:ascii="Times New Roman" w:hAnsi="Times New Roman"/>
          <w:sz w:val="24"/>
          <w:szCs w:val="24"/>
        </w:rPr>
      </w:pPr>
      <w:r>
        <w:rPr>
          <w:rFonts w:cs="Calibri"/>
        </w:rPr>
        <w:t>com.idtus.contest.winter2017.framework\src\main\java\contest\winter2017\Main.java</w:t>
      </w:r>
    </w:p>
    <w:p w:rsidR="009A0284" w:rsidDel="008B2CAF" w:rsidRDefault="009A0284">
      <w:pPr>
        <w:widowControl w:val="0"/>
        <w:autoSpaceDE w:val="0"/>
        <w:autoSpaceDN w:val="0"/>
        <w:adjustRightInd w:val="0"/>
        <w:spacing w:after="0" w:line="240" w:lineRule="auto"/>
        <w:ind w:left="360"/>
        <w:rPr>
          <w:del w:id="221" w:author="Shumann Xu" w:date="2017-02-17T00:39:00Z"/>
          <w:rFonts w:ascii="Times New Roman" w:hAnsi="Times New Roman"/>
          <w:sz w:val="24"/>
          <w:szCs w:val="24"/>
        </w:rPr>
        <w:pPrChange w:id="222" w:author="Shumann Xu" w:date="2017-02-17T00:39:00Z">
          <w:pPr>
            <w:widowControl w:val="0"/>
            <w:autoSpaceDE w:val="0"/>
            <w:autoSpaceDN w:val="0"/>
            <w:adjustRightInd w:val="0"/>
            <w:spacing w:after="0" w:line="240" w:lineRule="exact"/>
          </w:pPr>
        </w:pPrChange>
      </w:pPr>
    </w:p>
    <w:p w:rsidR="009A0284" w:rsidDel="008B2CAF" w:rsidRDefault="009A0284">
      <w:pPr>
        <w:widowControl w:val="0"/>
        <w:autoSpaceDE w:val="0"/>
        <w:autoSpaceDN w:val="0"/>
        <w:adjustRightInd w:val="0"/>
        <w:spacing w:after="0" w:line="240" w:lineRule="auto"/>
        <w:ind w:left="360"/>
        <w:rPr>
          <w:del w:id="223" w:author="Shumann Xu" w:date="2017-02-17T00:39:00Z"/>
          <w:rFonts w:ascii="Times New Roman" w:hAnsi="Times New Roman"/>
          <w:sz w:val="24"/>
          <w:szCs w:val="24"/>
        </w:rPr>
      </w:pPr>
      <w:r>
        <w:rPr>
          <w:rFonts w:cs="Calibri"/>
        </w:rPr>
        <w:t>com.idtus.contest.winter2017.framework\src\main\java\contest\winter2017\Output.java</w:t>
      </w:r>
    </w:p>
    <w:p w:rsidR="009A0284" w:rsidDel="008B2CAF" w:rsidRDefault="009A0284">
      <w:pPr>
        <w:widowControl w:val="0"/>
        <w:autoSpaceDE w:val="0"/>
        <w:autoSpaceDN w:val="0"/>
        <w:adjustRightInd w:val="0"/>
        <w:spacing w:after="0" w:line="240" w:lineRule="auto"/>
        <w:ind w:left="360"/>
        <w:rPr>
          <w:del w:id="224" w:author="Shumann Xu" w:date="2017-02-17T00:39:00Z"/>
          <w:rFonts w:ascii="Times New Roman" w:hAnsi="Times New Roman"/>
          <w:sz w:val="24"/>
          <w:szCs w:val="24"/>
        </w:rPr>
        <w:pPrChange w:id="225" w:author="Shumann Xu" w:date="2017-02-17T00:39:00Z">
          <w:pPr>
            <w:widowControl w:val="0"/>
            <w:autoSpaceDE w:val="0"/>
            <w:autoSpaceDN w:val="0"/>
            <w:adjustRightInd w:val="0"/>
            <w:spacing w:after="0" w:line="241" w:lineRule="exact"/>
          </w:pPr>
        </w:pPrChange>
      </w:pPr>
    </w:p>
    <w:p w:rsidR="009A0284" w:rsidDel="008B2CAF" w:rsidRDefault="009A0284">
      <w:pPr>
        <w:widowControl w:val="0"/>
        <w:autoSpaceDE w:val="0"/>
        <w:autoSpaceDN w:val="0"/>
        <w:adjustRightInd w:val="0"/>
        <w:spacing w:after="0" w:line="240" w:lineRule="auto"/>
        <w:ind w:left="360"/>
        <w:rPr>
          <w:del w:id="226" w:author="Shumann Xu" w:date="2017-02-17T00:40:00Z"/>
          <w:rFonts w:ascii="Times New Roman" w:hAnsi="Times New Roman"/>
          <w:sz w:val="24"/>
          <w:szCs w:val="24"/>
        </w:rPr>
      </w:pPr>
      <w:r>
        <w:rPr>
          <w:rFonts w:cs="Calibri"/>
        </w:rPr>
        <w:t>com.idtus.contest.winter2017.framework\src\main\java\contest\winter2017\Parameter.java</w:t>
      </w:r>
    </w:p>
    <w:p w:rsidR="009A0284" w:rsidDel="008B2CAF" w:rsidRDefault="009A0284">
      <w:pPr>
        <w:widowControl w:val="0"/>
        <w:autoSpaceDE w:val="0"/>
        <w:autoSpaceDN w:val="0"/>
        <w:adjustRightInd w:val="0"/>
        <w:spacing w:after="0" w:line="240" w:lineRule="auto"/>
        <w:ind w:left="360"/>
        <w:rPr>
          <w:del w:id="227" w:author="Shumann Xu" w:date="2017-02-17T00:40:00Z"/>
          <w:rFonts w:ascii="Times New Roman" w:hAnsi="Times New Roman"/>
          <w:sz w:val="24"/>
          <w:szCs w:val="24"/>
        </w:rPr>
        <w:pPrChange w:id="228" w:author="Shumann Xu" w:date="2017-02-17T00:40:00Z">
          <w:pPr>
            <w:widowControl w:val="0"/>
            <w:autoSpaceDE w:val="0"/>
            <w:autoSpaceDN w:val="0"/>
            <w:adjustRightInd w:val="0"/>
            <w:spacing w:after="0" w:line="240" w:lineRule="exact"/>
          </w:pPr>
        </w:pPrChange>
      </w:pPr>
    </w:p>
    <w:p w:rsidR="009A0284" w:rsidRDefault="009A0284">
      <w:pPr>
        <w:widowControl w:val="0"/>
        <w:autoSpaceDE w:val="0"/>
        <w:autoSpaceDN w:val="0"/>
        <w:adjustRightInd w:val="0"/>
        <w:spacing w:after="0" w:line="240" w:lineRule="auto"/>
        <w:ind w:left="360"/>
        <w:rPr>
          <w:ins w:id="229" w:author="Shumann Xu" w:date="2017-02-17T00:15:00Z"/>
          <w:rFonts w:cs="Calibri"/>
        </w:rPr>
      </w:pPr>
      <w:r>
        <w:rPr>
          <w:rFonts w:cs="Calibri"/>
        </w:rPr>
        <w:t>com.idtus.contest.winter2017.framework\src\main\java\contest\winter2017\ParameterFactory.java</w:t>
      </w:r>
    </w:p>
    <w:p w:rsidR="0016727E" w:rsidRDefault="0016727E">
      <w:pPr>
        <w:widowControl w:val="0"/>
        <w:autoSpaceDE w:val="0"/>
        <w:autoSpaceDN w:val="0"/>
        <w:adjustRightInd w:val="0"/>
        <w:spacing w:after="0" w:line="240" w:lineRule="auto"/>
        <w:ind w:left="360"/>
        <w:rPr>
          <w:ins w:id="230" w:author="Shumann Xu" w:date="2017-02-17T00:15:00Z"/>
          <w:rFonts w:cs="Calibri"/>
        </w:rPr>
      </w:pPr>
      <w:ins w:id="231" w:author="Shumann Xu" w:date="2017-02-17T00:15:00Z">
        <w:r>
          <w:rPr>
            <w:rFonts w:cs="Calibri"/>
          </w:rPr>
          <w:t>com.idtus.contest.winter2017.framework\src\main\java\contest\winter2017\</w:t>
        </w:r>
        <w:r w:rsidRPr="0016727E">
          <w:rPr>
            <w:rFonts w:cs="Calibri"/>
          </w:rPr>
          <w:t>Parameters</w:t>
        </w:r>
      </w:ins>
      <w:ins w:id="232" w:author="Shumann Xu" w:date="2017-02-17T00:16:00Z">
        <w:r>
          <w:rPr>
            <w:rFonts w:cs="Calibri"/>
          </w:rPr>
          <w:t>.java</w:t>
        </w:r>
      </w:ins>
    </w:p>
    <w:p w:rsidR="0016727E" w:rsidRDefault="0016727E">
      <w:pPr>
        <w:widowControl w:val="0"/>
        <w:autoSpaceDE w:val="0"/>
        <w:autoSpaceDN w:val="0"/>
        <w:adjustRightInd w:val="0"/>
        <w:spacing w:after="0" w:line="240" w:lineRule="auto"/>
        <w:ind w:left="360"/>
        <w:rPr>
          <w:ins w:id="233" w:author="Shumann Xu" w:date="2017-02-17T00:15:00Z"/>
          <w:rFonts w:cs="Calibri"/>
        </w:rPr>
      </w:pPr>
      <w:ins w:id="234" w:author="Shumann Xu" w:date="2017-02-17T00:15:00Z">
        <w:r>
          <w:rPr>
            <w:rFonts w:cs="Calibri"/>
          </w:rPr>
          <w:t>com.idtus.contest.winter2017.framework\src\main\java\contest\winter2017\</w:t>
        </w:r>
        <w:r w:rsidRPr="0016727E">
          <w:rPr>
            <w:rFonts w:cs="Calibri"/>
          </w:rPr>
          <w:t>StdoutWrapper</w:t>
        </w:r>
      </w:ins>
      <w:ins w:id="235" w:author="Shumann Xu" w:date="2017-02-17T00:16:00Z">
        <w:r>
          <w:rPr>
            <w:rFonts w:cs="Calibri"/>
          </w:rPr>
          <w:t>.java</w:t>
        </w:r>
      </w:ins>
    </w:p>
    <w:p w:rsidR="0016727E" w:rsidDel="008B2CAF" w:rsidRDefault="0016727E">
      <w:pPr>
        <w:widowControl w:val="0"/>
        <w:autoSpaceDE w:val="0"/>
        <w:autoSpaceDN w:val="0"/>
        <w:adjustRightInd w:val="0"/>
        <w:spacing w:after="0" w:line="240" w:lineRule="auto"/>
        <w:ind w:left="360"/>
        <w:rPr>
          <w:del w:id="236" w:author="Shumann Xu" w:date="2017-02-17T00:40:00Z"/>
          <w:rFonts w:ascii="Times New Roman" w:hAnsi="Times New Roman"/>
          <w:sz w:val="24"/>
          <w:szCs w:val="24"/>
        </w:rPr>
      </w:pPr>
      <w:ins w:id="237" w:author="Shumann Xu" w:date="2017-02-17T00:15:00Z">
        <w:r>
          <w:rPr>
            <w:rFonts w:cs="Calibri"/>
          </w:rPr>
          <w:t>com.idtus.contest.winter2017.framework\src\main\java\contest\winter2017\</w:t>
        </w:r>
        <w:r w:rsidRPr="0016727E">
          <w:rPr>
            <w:rFonts w:cs="Calibri"/>
          </w:rPr>
          <w:t>StringParameter</w:t>
        </w:r>
      </w:ins>
      <w:ins w:id="238" w:author="Shumann Xu" w:date="2017-02-17T00:16:00Z">
        <w:r>
          <w:rPr>
            <w:rFonts w:cs="Calibri"/>
          </w:rPr>
          <w:t>.java</w:t>
        </w:r>
      </w:ins>
    </w:p>
    <w:p w:rsidR="009A0284" w:rsidDel="008B2CAF" w:rsidRDefault="009A0284">
      <w:pPr>
        <w:widowControl w:val="0"/>
        <w:autoSpaceDE w:val="0"/>
        <w:autoSpaceDN w:val="0"/>
        <w:adjustRightInd w:val="0"/>
        <w:spacing w:after="0" w:line="240" w:lineRule="auto"/>
        <w:ind w:left="360"/>
        <w:rPr>
          <w:del w:id="239" w:author="Shumann Xu" w:date="2017-02-17T00:40:00Z"/>
          <w:rFonts w:ascii="Times New Roman" w:hAnsi="Times New Roman"/>
          <w:sz w:val="24"/>
          <w:szCs w:val="24"/>
        </w:rPr>
        <w:pPrChange w:id="240" w:author="Shumann Xu" w:date="2017-02-17T00:40:00Z">
          <w:pPr>
            <w:widowControl w:val="0"/>
            <w:autoSpaceDE w:val="0"/>
            <w:autoSpaceDN w:val="0"/>
            <w:adjustRightInd w:val="0"/>
            <w:spacing w:after="0" w:line="240" w:lineRule="exact"/>
          </w:pPr>
        </w:pPrChange>
      </w:pPr>
    </w:p>
    <w:p w:rsidR="009A0284" w:rsidDel="008B2CAF" w:rsidRDefault="009A0284">
      <w:pPr>
        <w:widowControl w:val="0"/>
        <w:autoSpaceDE w:val="0"/>
        <w:autoSpaceDN w:val="0"/>
        <w:adjustRightInd w:val="0"/>
        <w:spacing w:after="0" w:line="240" w:lineRule="auto"/>
        <w:ind w:left="360"/>
        <w:rPr>
          <w:del w:id="241" w:author="Shumann Xu" w:date="2017-02-17T00:40:00Z"/>
          <w:rFonts w:ascii="Times New Roman" w:hAnsi="Times New Roman"/>
          <w:sz w:val="24"/>
          <w:szCs w:val="24"/>
        </w:rPr>
      </w:pPr>
      <w:r>
        <w:rPr>
          <w:rFonts w:cs="Calibri"/>
        </w:rPr>
        <w:t>com.idtus.contest.winter2017.framework\src\main\java\contest\winter2017\Test.java</w:t>
      </w:r>
    </w:p>
    <w:p w:rsidR="009A0284" w:rsidDel="008B2CAF" w:rsidRDefault="009A0284">
      <w:pPr>
        <w:widowControl w:val="0"/>
        <w:autoSpaceDE w:val="0"/>
        <w:autoSpaceDN w:val="0"/>
        <w:adjustRightInd w:val="0"/>
        <w:spacing w:after="0" w:line="240" w:lineRule="auto"/>
        <w:ind w:left="360"/>
        <w:rPr>
          <w:del w:id="242" w:author="Shumann Xu" w:date="2017-02-17T00:40:00Z"/>
          <w:rFonts w:ascii="Times New Roman" w:hAnsi="Times New Roman"/>
          <w:sz w:val="24"/>
          <w:szCs w:val="24"/>
        </w:rPr>
        <w:pPrChange w:id="243" w:author="Shumann Xu" w:date="2017-02-17T00:40:00Z">
          <w:pPr>
            <w:widowControl w:val="0"/>
            <w:autoSpaceDE w:val="0"/>
            <w:autoSpaceDN w:val="0"/>
            <w:adjustRightInd w:val="0"/>
            <w:spacing w:after="0" w:line="238" w:lineRule="exact"/>
          </w:pPr>
        </w:pPrChange>
      </w:pPr>
    </w:p>
    <w:p w:rsidR="009A0284" w:rsidRDefault="009A0284">
      <w:pPr>
        <w:widowControl w:val="0"/>
        <w:autoSpaceDE w:val="0"/>
        <w:autoSpaceDN w:val="0"/>
        <w:adjustRightInd w:val="0"/>
        <w:spacing w:after="0" w:line="240" w:lineRule="auto"/>
        <w:ind w:left="360"/>
        <w:rPr>
          <w:ins w:id="244" w:author="Shumann Xu" w:date="2017-02-17T00:15:00Z"/>
          <w:rFonts w:cs="Calibri"/>
        </w:rPr>
      </w:pPr>
      <w:r>
        <w:rPr>
          <w:rFonts w:cs="Calibri"/>
        </w:rPr>
        <w:t>com.idtus.contest.winter2017.framework\src\main\java\contest\winter2017\Tester.java</w:t>
      </w:r>
    </w:p>
    <w:p w:rsidR="0016727E" w:rsidRDefault="0016727E">
      <w:pPr>
        <w:widowControl w:val="0"/>
        <w:autoSpaceDE w:val="0"/>
        <w:autoSpaceDN w:val="0"/>
        <w:adjustRightInd w:val="0"/>
        <w:spacing w:after="0" w:line="240" w:lineRule="auto"/>
        <w:ind w:left="360"/>
        <w:rPr>
          <w:ins w:id="245" w:author="Shumann Xu" w:date="2017-02-17T00:17:00Z"/>
          <w:rFonts w:cs="Calibri"/>
        </w:rPr>
      </w:pPr>
      <w:ins w:id="246" w:author="Shumann Xu" w:date="2017-02-17T00:15:00Z">
        <w:r>
          <w:rPr>
            <w:rFonts w:cs="Calibri"/>
          </w:rPr>
          <w:t>com.idtus.contest.winter2017.framework\src\main\java\contest\winter2017\</w:t>
        </w:r>
      </w:ins>
      <w:ins w:id="247" w:author="Shumann Xu" w:date="2017-02-17T00:16:00Z">
        <w:r w:rsidRPr="0016727E">
          <w:rPr>
            <w:rFonts w:cs="Calibri"/>
          </w:rPr>
          <w:t>YamlReport</w:t>
        </w:r>
        <w:r>
          <w:rPr>
            <w:rFonts w:cs="Calibri"/>
          </w:rPr>
          <w:t>.java</w:t>
        </w:r>
      </w:ins>
    </w:p>
    <w:p w:rsidR="001821F6" w:rsidRDefault="001821F6">
      <w:pPr>
        <w:widowControl w:val="0"/>
        <w:autoSpaceDE w:val="0"/>
        <w:autoSpaceDN w:val="0"/>
        <w:adjustRightInd w:val="0"/>
        <w:spacing w:after="0" w:line="240" w:lineRule="auto"/>
        <w:ind w:left="360"/>
        <w:rPr>
          <w:ins w:id="248" w:author="Shumann Xu" w:date="2017-02-17T00:18:00Z"/>
          <w:rFonts w:cs="Calibri"/>
        </w:rPr>
      </w:pPr>
      <w:ins w:id="249" w:author="Shumann Xu" w:date="2017-02-17T00:17:00Z">
        <w:r>
          <w:rPr>
            <w:rFonts w:cs="Calibri"/>
          </w:rPr>
          <w:lastRenderedPageBreak/>
          <w:t>com.idtus.contest.winter2017.framework\src\main\java\contest\winter2017\parameter\</w:t>
        </w:r>
      </w:ins>
      <w:ins w:id="250" w:author="Shumann Xu" w:date="2017-02-17T00:18:00Z">
        <w:r w:rsidRPr="001821F6">
          <w:rPr>
            <w:rFonts w:cs="Calibri"/>
          </w:rPr>
          <w:t>BinaryAccessingItera</w:t>
        </w:r>
      </w:ins>
      <w:ins w:id="251" w:author="Shumann Xu" w:date="2017-02-17T00:20:00Z">
        <w:r>
          <w:rPr>
            <w:rFonts w:cs="Calibri"/>
          </w:rPr>
          <w:t>tor.java</w:t>
        </w:r>
      </w:ins>
    </w:p>
    <w:p w:rsidR="001821F6" w:rsidRDefault="001821F6" w:rsidP="001821F6">
      <w:pPr>
        <w:widowControl w:val="0"/>
        <w:autoSpaceDE w:val="0"/>
        <w:autoSpaceDN w:val="0"/>
        <w:adjustRightInd w:val="0"/>
        <w:spacing w:after="0" w:line="240" w:lineRule="auto"/>
        <w:ind w:left="360"/>
        <w:rPr>
          <w:ins w:id="252" w:author="Shumann Xu" w:date="2017-02-17T00:18:00Z"/>
          <w:rFonts w:cs="Calibri"/>
        </w:rPr>
      </w:pPr>
      <w:ins w:id="253" w:author="Shumann Xu" w:date="2017-02-17T00:18:00Z">
        <w:r>
          <w:rPr>
            <w:rFonts w:cs="Calibri"/>
          </w:rPr>
          <w:t>com.idtus.contest.winter2017.framework\src\main\java\contest\winter2017\parameter\</w:t>
        </w:r>
        <w:r w:rsidRPr="001821F6">
          <w:rPr>
            <w:rFonts w:cs="Calibri"/>
          </w:rPr>
          <w:t>CharacterGenera</w:t>
        </w:r>
      </w:ins>
      <w:ins w:id="254" w:author="Shumann Xu" w:date="2017-02-17T00:20:00Z">
        <w:r>
          <w:rPr>
            <w:rFonts w:cs="Calibri"/>
          </w:rPr>
          <w:t>tor.java</w:t>
        </w:r>
      </w:ins>
    </w:p>
    <w:p w:rsidR="001821F6" w:rsidRDefault="001821F6" w:rsidP="001821F6">
      <w:pPr>
        <w:widowControl w:val="0"/>
        <w:autoSpaceDE w:val="0"/>
        <w:autoSpaceDN w:val="0"/>
        <w:adjustRightInd w:val="0"/>
        <w:spacing w:after="0" w:line="240" w:lineRule="auto"/>
        <w:ind w:left="360"/>
        <w:rPr>
          <w:ins w:id="255" w:author="Shumann Xu" w:date="2017-02-17T00:18:00Z"/>
          <w:rFonts w:cs="Calibri"/>
        </w:rPr>
      </w:pPr>
      <w:ins w:id="256" w:author="Shumann Xu" w:date="2017-02-17T00:18:00Z">
        <w:r>
          <w:rPr>
            <w:rFonts w:cs="Calibri"/>
          </w:rPr>
          <w:t>com.idtus.contest.winter2017.framework\src\main\java\contest\winter2017\parameter\</w:t>
        </w:r>
        <w:r w:rsidRPr="001821F6">
          <w:rPr>
            <w:rFonts w:cs="Calibri"/>
          </w:rPr>
          <w:t>CharacterRangeItera</w:t>
        </w:r>
      </w:ins>
      <w:ins w:id="257" w:author="Shumann Xu" w:date="2017-02-17T00:20:00Z">
        <w:r>
          <w:rPr>
            <w:rFonts w:cs="Calibri"/>
          </w:rPr>
          <w:t>tor.java</w:t>
        </w:r>
      </w:ins>
    </w:p>
    <w:p w:rsidR="001821F6" w:rsidRDefault="001821F6" w:rsidP="001821F6">
      <w:pPr>
        <w:widowControl w:val="0"/>
        <w:autoSpaceDE w:val="0"/>
        <w:autoSpaceDN w:val="0"/>
        <w:adjustRightInd w:val="0"/>
        <w:spacing w:after="0" w:line="240" w:lineRule="auto"/>
        <w:ind w:left="360"/>
        <w:rPr>
          <w:ins w:id="258" w:author="Shumann Xu" w:date="2017-02-17T00:18:00Z"/>
          <w:rFonts w:cs="Calibri"/>
        </w:rPr>
      </w:pPr>
      <w:ins w:id="259" w:author="Shumann Xu" w:date="2017-02-17T00:18:00Z">
        <w:r>
          <w:rPr>
            <w:rFonts w:cs="Calibri"/>
          </w:rPr>
          <w:t>com.idtus.contest.winter2017.framework\src\main\java\contest\winter2017\parameter\</w:t>
        </w:r>
        <w:r w:rsidRPr="001821F6">
          <w:rPr>
            <w:rFonts w:cs="Calibri"/>
          </w:rPr>
          <w:t>CharacterSet</w:t>
        </w:r>
      </w:ins>
      <w:ins w:id="260" w:author="Shumann Xu" w:date="2017-02-17T00:21:00Z">
        <w:r>
          <w:rPr>
            <w:rFonts w:cs="Calibri"/>
          </w:rPr>
          <w:t>.java</w:t>
        </w:r>
      </w:ins>
    </w:p>
    <w:p w:rsidR="001821F6" w:rsidRDefault="001821F6" w:rsidP="001821F6">
      <w:pPr>
        <w:widowControl w:val="0"/>
        <w:autoSpaceDE w:val="0"/>
        <w:autoSpaceDN w:val="0"/>
        <w:adjustRightInd w:val="0"/>
        <w:spacing w:after="0" w:line="240" w:lineRule="auto"/>
        <w:ind w:left="360"/>
        <w:rPr>
          <w:ins w:id="261" w:author="Shumann Xu" w:date="2017-02-17T00:18:00Z"/>
          <w:rFonts w:cs="Calibri"/>
        </w:rPr>
      </w:pPr>
      <w:ins w:id="262" w:author="Shumann Xu" w:date="2017-02-17T00:18:00Z">
        <w:r>
          <w:rPr>
            <w:rFonts w:cs="Calibri"/>
          </w:rPr>
          <w:t>com.idtus.contest.winter2017.framework\src\main\java\contest\winter2017\parameter\</w:t>
        </w:r>
        <w:r w:rsidRPr="001821F6">
          <w:rPr>
            <w:rFonts w:cs="Calibri"/>
          </w:rPr>
          <w:t>DoubleGenera</w:t>
        </w:r>
      </w:ins>
      <w:ins w:id="263" w:author="Shumann Xu" w:date="2017-02-17T00:20:00Z">
        <w:r>
          <w:rPr>
            <w:rFonts w:cs="Calibri"/>
          </w:rPr>
          <w:t>tor.java</w:t>
        </w:r>
      </w:ins>
    </w:p>
    <w:p w:rsidR="001821F6" w:rsidRDefault="001821F6" w:rsidP="001821F6">
      <w:pPr>
        <w:widowControl w:val="0"/>
        <w:autoSpaceDE w:val="0"/>
        <w:autoSpaceDN w:val="0"/>
        <w:adjustRightInd w:val="0"/>
        <w:spacing w:after="0" w:line="240" w:lineRule="auto"/>
        <w:ind w:left="360"/>
        <w:rPr>
          <w:ins w:id="264" w:author="Shumann Xu" w:date="2017-02-17T00:18:00Z"/>
          <w:rFonts w:cs="Calibri"/>
        </w:rPr>
      </w:pPr>
      <w:ins w:id="265" w:author="Shumann Xu" w:date="2017-02-17T00:18:00Z">
        <w:r>
          <w:rPr>
            <w:rFonts w:cs="Calibri"/>
          </w:rPr>
          <w:t>com.idtus.contest.winter2017.framework\src\main\java\contest\winter2017\parameter\</w:t>
        </w:r>
      </w:ins>
      <w:ins w:id="266" w:author="Shumann Xu" w:date="2017-02-17T00:19:00Z">
        <w:r w:rsidRPr="001821F6">
          <w:rPr>
            <w:rFonts w:cs="Calibri"/>
          </w:rPr>
          <w:t>DoubleRangeItera</w:t>
        </w:r>
      </w:ins>
      <w:ins w:id="267" w:author="Shumann Xu" w:date="2017-02-17T00:20:00Z">
        <w:r>
          <w:rPr>
            <w:rFonts w:cs="Calibri"/>
          </w:rPr>
          <w:t>tor.java</w:t>
        </w:r>
      </w:ins>
    </w:p>
    <w:p w:rsidR="001821F6" w:rsidRDefault="001821F6" w:rsidP="001821F6">
      <w:pPr>
        <w:widowControl w:val="0"/>
        <w:autoSpaceDE w:val="0"/>
        <w:autoSpaceDN w:val="0"/>
        <w:adjustRightInd w:val="0"/>
        <w:spacing w:after="0" w:line="240" w:lineRule="auto"/>
        <w:ind w:left="360"/>
        <w:rPr>
          <w:ins w:id="268" w:author="Shumann Xu" w:date="2017-02-17T00:18:00Z"/>
          <w:rFonts w:cs="Calibri"/>
        </w:rPr>
      </w:pPr>
      <w:ins w:id="269" w:author="Shumann Xu" w:date="2017-02-17T00:18:00Z">
        <w:r>
          <w:rPr>
            <w:rFonts w:cs="Calibri"/>
          </w:rPr>
          <w:t>com.idtus.contest.winter2017.framework\src\main\java\contest\winter2017\parameter\</w:t>
        </w:r>
      </w:ins>
      <w:ins w:id="270" w:author="Shumann Xu" w:date="2017-02-17T00:19:00Z">
        <w:r w:rsidRPr="001821F6">
          <w:rPr>
            <w:rFonts w:cs="Calibri"/>
          </w:rPr>
          <w:t>FormattedStringGenera</w:t>
        </w:r>
      </w:ins>
      <w:ins w:id="271" w:author="Shumann Xu" w:date="2017-02-17T00:20:00Z">
        <w:r>
          <w:rPr>
            <w:rFonts w:cs="Calibri"/>
          </w:rPr>
          <w:t>tor.java</w:t>
        </w:r>
      </w:ins>
    </w:p>
    <w:p w:rsidR="001821F6" w:rsidRDefault="001821F6" w:rsidP="001821F6">
      <w:pPr>
        <w:widowControl w:val="0"/>
        <w:autoSpaceDE w:val="0"/>
        <w:autoSpaceDN w:val="0"/>
        <w:adjustRightInd w:val="0"/>
        <w:spacing w:after="0" w:line="240" w:lineRule="auto"/>
        <w:ind w:left="360"/>
        <w:rPr>
          <w:ins w:id="272" w:author="Shumann Xu" w:date="2017-02-17T00:18:00Z"/>
          <w:rFonts w:cs="Calibri"/>
        </w:rPr>
      </w:pPr>
      <w:ins w:id="273" w:author="Shumann Xu" w:date="2017-02-17T00:18:00Z">
        <w:r>
          <w:rPr>
            <w:rFonts w:cs="Calibri"/>
          </w:rPr>
          <w:t>com.idtus.contest.winter2017.framework\src\main\java\contest\winter2017\parameter\</w:t>
        </w:r>
      </w:ins>
      <w:ins w:id="274" w:author="Shumann Xu" w:date="2017-02-17T00:19:00Z">
        <w:r w:rsidRPr="001821F6">
          <w:rPr>
            <w:rFonts w:cs="Calibri"/>
          </w:rPr>
          <w:t>Genera</w:t>
        </w:r>
      </w:ins>
      <w:ins w:id="275" w:author="Shumann Xu" w:date="2017-02-17T00:20:00Z">
        <w:r>
          <w:rPr>
            <w:rFonts w:cs="Calibri"/>
          </w:rPr>
          <w:t>tor.java</w:t>
        </w:r>
      </w:ins>
    </w:p>
    <w:p w:rsidR="001821F6" w:rsidRDefault="001821F6" w:rsidP="001821F6">
      <w:pPr>
        <w:widowControl w:val="0"/>
        <w:autoSpaceDE w:val="0"/>
        <w:autoSpaceDN w:val="0"/>
        <w:adjustRightInd w:val="0"/>
        <w:spacing w:after="0" w:line="240" w:lineRule="auto"/>
        <w:ind w:left="360"/>
        <w:rPr>
          <w:ins w:id="276" w:author="Shumann Xu" w:date="2017-02-17T00:18:00Z"/>
          <w:rFonts w:cs="Calibri"/>
        </w:rPr>
      </w:pPr>
      <w:ins w:id="277" w:author="Shumann Xu" w:date="2017-02-17T00:18:00Z">
        <w:r>
          <w:rPr>
            <w:rFonts w:cs="Calibri"/>
          </w:rPr>
          <w:t>com.idtus.contest.winter2017.framework\src\main\java\contest\winter2017\parameter\</w:t>
        </w:r>
      </w:ins>
      <w:ins w:id="278" w:author="Shumann Xu" w:date="2017-02-17T00:19:00Z">
        <w:r w:rsidRPr="001821F6">
          <w:rPr>
            <w:rFonts w:cs="Calibri"/>
          </w:rPr>
          <w:t>InfiniteGenera</w:t>
        </w:r>
      </w:ins>
      <w:ins w:id="279" w:author="Shumann Xu" w:date="2017-02-17T00:20:00Z">
        <w:r>
          <w:rPr>
            <w:rFonts w:cs="Calibri"/>
          </w:rPr>
          <w:t>tor.java</w:t>
        </w:r>
      </w:ins>
    </w:p>
    <w:p w:rsidR="001821F6" w:rsidRDefault="001821F6" w:rsidP="001821F6">
      <w:pPr>
        <w:widowControl w:val="0"/>
        <w:autoSpaceDE w:val="0"/>
        <w:autoSpaceDN w:val="0"/>
        <w:adjustRightInd w:val="0"/>
        <w:spacing w:after="0" w:line="240" w:lineRule="auto"/>
        <w:ind w:left="360"/>
        <w:rPr>
          <w:ins w:id="280" w:author="Shumann Xu" w:date="2017-02-17T00:18:00Z"/>
          <w:rFonts w:cs="Calibri"/>
        </w:rPr>
      </w:pPr>
      <w:ins w:id="281" w:author="Shumann Xu" w:date="2017-02-17T00:18:00Z">
        <w:r>
          <w:rPr>
            <w:rFonts w:cs="Calibri"/>
          </w:rPr>
          <w:t>com.idtus.contest.winter2017.framework\src\main\java\contest\winter2017\parameter\</w:t>
        </w:r>
      </w:ins>
      <w:ins w:id="282" w:author="Shumann Xu" w:date="2017-02-17T00:19:00Z">
        <w:r w:rsidRPr="001821F6">
          <w:rPr>
            <w:rFonts w:cs="Calibri"/>
          </w:rPr>
          <w:t>IntegerGenera</w:t>
        </w:r>
      </w:ins>
      <w:ins w:id="283" w:author="Shumann Xu" w:date="2017-02-17T00:21:00Z">
        <w:r>
          <w:rPr>
            <w:rFonts w:cs="Calibri"/>
          </w:rPr>
          <w:t>tor.java</w:t>
        </w:r>
      </w:ins>
    </w:p>
    <w:p w:rsidR="001821F6" w:rsidRDefault="001821F6" w:rsidP="001821F6">
      <w:pPr>
        <w:widowControl w:val="0"/>
        <w:autoSpaceDE w:val="0"/>
        <w:autoSpaceDN w:val="0"/>
        <w:adjustRightInd w:val="0"/>
        <w:spacing w:after="0" w:line="240" w:lineRule="auto"/>
        <w:ind w:left="360"/>
        <w:rPr>
          <w:ins w:id="284" w:author="Shumann Xu" w:date="2017-02-17T00:18:00Z"/>
          <w:rFonts w:cs="Calibri"/>
        </w:rPr>
      </w:pPr>
      <w:ins w:id="285" w:author="Shumann Xu" w:date="2017-02-17T00:18:00Z">
        <w:r>
          <w:rPr>
            <w:rFonts w:cs="Calibri"/>
          </w:rPr>
          <w:t>com.idtus.contest.winter2017.framework\src\main\java\contest\winter2017\parameter\</w:t>
        </w:r>
      </w:ins>
      <w:ins w:id="286" w:author="Shumann Xu" w:date="2017-02-17T00:19:00Z">
        <w:r w:rsidRPr="001821F6">
          <w:rPr>
            <w:rFonts w:cs="Calibri"/>
          </w:rPr>
          <w:t>IntegerRangeItera</w:t>
        </w:r>
      </w:ins>
      <w:ins w:id="287" w:author="Shumann Xu" w:date="2017-02-17T00:21:00Z">
        <w:r>
          <w:rPr>
            <w:rFonts w:cs="Calibri"/>
          </w:rPr>
          <w:t>tor.java</w:t>
        </w:r>
      </w:ins>
    </w:p>
    <w:p w:rsidR="001821F6" w:rsidRDefault="001821F6" w:rsidP="001821F6">
      <w:pPr>
        <w:widowControl w:val="0"/>
        <w:autoSpaceDE w:val="0"/>
        <w:autoSpaceDN w:val="0"/>
        <w:adjustRightInd w:val="0"/>
        <w:spacing w:after="0" w:line="240" w:lineRule="auto"/>
        <w:ind w:left="360"/>
        <w:rPr>
          <w:ins w:id="288" w:author="Shumann Xu" w:date="2017-02-17T00:18:00Z"/>
          <w:rFonts w:cs="Calibri"/>
        </w:rPr>
      </w:pPr>
      <w:ins w:id="289" w:author="Shumann Xu" w:date="2017-02-17T00:18:00Z">
        <w:r>
          <w:rPr>
            <w:rFonts w:cs="Calibri"/>
          </w:rPr>
          <w:t>com.idtus.contest.winter2017.framework\src\main\java\contest\winter2017\parameter\</w:t>
        </w:r>
      </w:ins>
      <w:ins w:id="290" w:author="Shumann Xu" w:date="2017-02-17T00:19:00Z">
        <w:r w:rsidRPr="001821F6">
          <w:rPr>
            <w:rFonts w:cs="Calibri"/>
          </w:rPr>
          <w:t>RegExprs</w:t>
        </w:r>
      </w:ins>
      <w:ins w:id="291" w:author="Shumann Xu" w:date="2017-02-17T00:21:00Z">
        <w:r>
          <w:rPr>
            <w:rFonts w:cs="Calibri"/>
          </w:rPr>
          <w:t>.java</w:t>
        </w:r>
      </w:ins>
    </w:p>
    <w:p w:rsidR="001821F6" w:rsidRDefault="001821F6" w:rsidP="001821F6">
      <w:pPr>
        <w:widowControl w:val="0"/>
        <w:autoSpaceDE w:val="0"/>
        <w:autoSpaceDN w:val="0"/>
        <w:adjustRightInd w:val="0"/>
        <w:spacing w:after="0" w:line="240" w:lineRule="auto"/>
        <w:ind w:left="360"/>
        <w:rPr>
          <w:ins w:id="292" w:author="Shumann Xu" w:date="2017-02-17T00:22:00Z"/>
          <w:rFonts w:cs="Calibri"/>
        </w:rPr>
      </w:pPr>
      <w:ins w:id="293" w:author="Shumann Xu" w:date="2017-02-17T00:18:00Z">
        <w:r>
          <w:rPr>
            <w:rFonts w:cs="Calibri"/>
          </w:rPr>
          <w:t>com.idtus.contest.winter2017.framework\src\main\java\contest\winter2017\parameter\</w:t>
        </w:r>
      </w:ins>
      <w:ins w:id="294" w:author="Shumann Xu" w:date="2017-02-17T00:19:00Z">
        <w:r w:rsidRPr="001821F6">
          <w:rPr>
            <w:rFonts w:cs="Calibri"/>
          </w:rPr>
          <w:t>StringGenera</w:t>
        </w:r>
      </w:ins>
      <w:ins w:id="295" w:author="Shumann Xu" w:date="2017-02-17T00:21:00Z">
        <w:r>
          <w:rPr>
            <w:rFonts w:cs="Calibri"/>
          </w:rPr>
          <w:t>tor.java</w:t>
        </w:r>
      </w:ins>
    </w:p>
    <w:p w:rsidR="00A43387" w:rsidRDefault="00A43387" w:rsidP="001821F6">
      <w:pPr>
        <w:widowControl w:val="0"/>
        <w:autoSpaceDE w:val="0"/>
        <w:autoSpaceDN w:val="0"/>
        <w:adjustRightInd w:val="0"/>
        <w:spacing w:after="0" w:line="240" w:lineRule="auto"/>
        <w:ind w:left="360"/>
        <w:rPr>
          <w:ins w:id="296" w:author="Shumann Xu" w:date="2017-02-17T22:31:00Z"/>
          <w:rFonts w:cs="Calibri"/>
        </w:rPr>
      </w:pPr>
      <w:ins w:id="297" w:author="Shumann Xu" w:date="2017-02-17T00:22:00Z">
        <w:r>
          <w:rPr>
            <w:rFonts w:cs="Calibri"/>
          </w:rPr>
          <w:t>com.idtus.contest.winter2017.framework\src\main\java\contest\winter2017\util\</w:t>
        </w:r>
        <w:r w:rsidRPr="00A43387">
          <w:rPr>
            <w:rFonts w:cs="Calibri"/>
          </w:rPr>
          <w:t>NumberUtil</w:t>
        </w:r>
        <w:r>
          <w:rPr>
            <w:rFonts w:cs="Calibri"/>
          </w:rPr>
          <w:t>.java</w:t>
        </w:r>
      </w:ins>
    </w:p>
    <w:p w:rsidR="00E6233C" w:rsidRPr="00E6233C" w:rsidRDefault="00E6233C" w:rsidP="00E6233C">
      <w:pPr>
        <w:widowControl w:val="0"/>
        <w:autoSpaceDE w:val="0"/>
        <w:autoSpaceDN w:val="0"/>
        <w:adjustRightInd w:val="0"/>
        <w:spacing w:after="0" w:line="240" w:lineRule="auto"/>
        <w:ind w:left="360"/>
        <w:rPr>
          <w:ins w:id="298" w:author="Shumann Xu" w:date="2017-02-17T22:31:00Z"/>
          <w:rFonts w:cs="Calibri"/>
        </w:rPr>
      </w:pPr>
      <w:ins w:id="299" w:author="Shumann Xu" w:date="2017-02-17T22:31:00Z">
        <w:r w:rsidRPr="00E6233C">
          <w:rPr>
            <w:rFonts w:cs="Calibri"/>
          </w:rPr>
          <w:t>com.idtus.contest.winter2017.framework\src\main\java\contest\winter2017\util\PatternRecognizer.java</w:t>
        </w:r>
      </w:ins>
    </w:p>
    <w:p w:rsidR="00A16493" w:rsidRDefault="00A16493" w:rsidP="001821F6">
      <w:pPr>
        <w:widowControl w:val="0"/>
        <w:autoSpaceDE w:val="0"/>
        <w:autoSpaceDN w:val="0"/>
        <w:adjustRightInd w:val="0"/>
        <w:spacing w:after="0" w:line="240" w:lineRule="auto"/>
        <w:ind w:left="360"/>
        <w:rPr>
          <w:ins w:id="300" w:author="Shumann Xu" w:date="2017-02-17T00:30:00Z"/>
          <w:rFonts w:cs="Calibri"/>
        </w:rPr>
      </w:pPr>
      <w:ins w:id="301" w:author="Shumann Xu" w:date="2017-02-17T00:30:00Z">
        <w:r>
          <w:rPr>
            <w:rFonts w:cs="Calibri"/>
          </w:rPr>
          <w:t>com.idtus.contest.winter2017.framework\src\main\resources\</w:t>
        </w:r>
        <w:r w:rsidRPr="00A16493">
          <w:rPr>
            <w:rFonts w:cs="Calibri"/>
          </w:rPr>
          <w:t>config</w:t>
        </w:r>
      </w:ins>
      <w:ins w:id="302" w:author="Shumann Xu" w:date="2017-02-17T00:31:00Z">
        <w:r>
          <w:rPr>
            <w:rFonts w:cs="Calibri"/>
          </w:rPr>
          <w:t>.yaml</w:t>
        </w:r>
      </w:ins>
    </w:p>
    <w:p w:rsidR="00A16493" w:rsidRDefault="00A16493" w:rsidP="00A16493">
      <w:pPr>
        <w:widowControl w:val="0"/>
        <w:autoSpaceDE w:val="0"/>
        <w:autoSpaceDN w:val="0"/>
        <w:adjustRightInd w:val="0"/>
        <w:spacing w:after="0" w:line="240" w:lineRule="auto"/>
        <w:ind w:left="360"/>
        <w:rPr>
          <w:ins w:id="303" w:author="Shumann Xu" w:date="2017-02-17T00:30:00Z"/>
          <w:rFonts w:cs="Calibri"/>
        </w:rPr>
      </w:pPr>
      <w:ins w:id="304" w:author="Shumann Xu" w:date="2017-02-17T00:30:00Z">
        <w:r>
          <w:rPr>
            <w:rFonts w:cs="Calibri"/>
          </w:rPr>
          <w:t>com.idtus.contest.winter2017.framework\src\main\resources\</w:t>
        </w:r>
      </w:ins>
      <w:ins w:id="305" w:author="Shumann Xu" w:date="2017-02-17T00:31:00Z">
        <w:r w:rsidRPr="00A16493">
          <w:rPr>
            <w:rFonts w:cs="Calibri"/>
          </w:rPr>
          <w:t>log4j.properties</w:t>
        </w:r>
      </w:ins>
    </w:p>
    <w:p w:rsidR="00A16493" w:rsidRDefault="00A16493" w:rsidP="00A16493">
      <w:pPr>
        <w:widowControl w:val="0"/>
        <w:autoSpaceDE w:val="0"/>
        <w:autoSpaceDN w:val="0"/>
        <w:adjustRightInd w:val="0"/>
        <w:spacing w:after="0" w:line="240" w:lineRule="auto"/>
        <w:ind w:left="360"/>
        <w:rPr>
          <w:ins w:id="306" w:author="Shumann Xu" w:date="2017-02-17T00:31:00Z"/>
          <w:rFonts w:cs="Calibri"/>
        </w:rPr>
      </w:pPr>
      <w:ins w:id="307" w:author="Shumann Xu" w:date="2017-02-17T00:30:00Z">
        <w:r>
          <w:rPr>
            <w:rFonts w:cs="Calibri"/>
          </w:rPr>
          <w:t>com.idtus.contest.winter2017.framework\src\main\resources\</w:t>
        </w:r>
      </w:ins>
      <w:ins w:id="308" w:author="Shumann Xu" w:date="2017-02-17T00:31:00Z">
        <w:r>
          <w:rPr>
            <w:rFonts w:cs="Calibri"/>
          </w:rPr>
          <w:t>icon\</w:t>
        </w:r>
      </w:ins>
      <w:ins w:id="309" w:author="Shumann Xu" w:date="2017-02-17T00:32:00Z">
        <w:r w:rsidRPr="00A16493">
          <w:rPr>
            <w:rFonts w:cs="Calibri"/>
          </w:rPr>
          <w:t>checkbox_off_blue.png</w:t>
        </w:r>
      </w:ins>
    </w:p>
    <w:p w:rsidR="00A16493" w:rsidRDefault="00A16493" w:rsidP="00A16493">
      <w:pPr>
        <w:widowControl w:val="0"/>
        <w:autoSpaceDE w:val="0"/>
        <w:autoSpaceDN w:val="0"/>
        <w:adjustRightInd w:val="0"/>
        <w:spacing w:after="0" w:line="240" w:lineRule="auto"/>
        <w:ind w:left="360"/>
        <w:rPr>
          <w:ins w:id="310" w:author="Shumann Xu" w:date="2017-02-17T00:31:00Z"/>
          <w:rFonts w:cs="Calibri"/>
        </w:rPr>
      </w:pPr>
      <w:ins w:id="311" w:author="Shumann Xu" w:date="2017-02-17T00:31:00Z">
        <w:r>
          <w:rPr>
            <w:rFonts w:cs="Calibri"/>
          </w:rPr>
          <w:t>com.idtus.contest.winter2017.framework\src\main\resources\icon\</w:t>
        </w:r>
      </w:ins>
      <w:ins w:id="312" w:author="Shumann Xu" w:date="2017-02-17T00:32:00Z">
        <w:r w:rsidRPr="00A16493">
          <w:rPr>
            <w:rFonts w:cs="Calibri"/>
          </w:rPr>
          <w:t>checkbox_on_blue.png</w:t>
        </w:r>
      </w:ins>
    </w:p>
    <w:p w:rsidR="00A16493" w:rsidRDefault="00A16493" w:rsidP="00A16493">
      <w:pPr>
        <w:widowControl w:val="0"/>
        <w:autoSpaceDE w:val="0"/>
        <w:autoSpaceDN w:val="0"/>
        <w:adjustRightInd w:val="0"/>
        <w:spacing w:after="0" w:line="240" w:lineRule="auto"/>
        <w:ind w:left="360"/>
        <w:rPr>
          <w:ins w:id="313" w:author="Shumann Xu" w:date="2017-02-17T00:31:00Z"/>
          <w:rFonts w:cs="Calibri"/>
        </w:rPr>
      </w:pPr>
      <w:ins w:id="314" w:author="Shumann Xu" w:date="2017-02-17T00:31:00Z">
        <w:r>
          <w:rPr>
            <w:rFonts w:cs="Calibri"/>
          </w:rPr>
          <w:t>com.idtus.contest.winter2017.framework\src\main\resources\icon\</w:t>
        </w:r>
      </w:ins>
      <w:ins w:id="315" w:author="Shumann Xu" w:date="2017-02-17T00:33:00Z">
        <w:r>
          <w:rPr>
            <w:rFonts w:cs="Calibri"/>
          </w:rPr>
          <w:t>icon.pgn</w:t>
        </w:r>
      </w:ins>
    </w:p>
    <w:p w:rsidR="00A16493" w:rsidRDefault="00A16493" w:rsidP="00A16493">
      <w:pPr>
        <w:widowControl w:val="0"/>
        <w:autoSpaceDE w:val="0"/>
        <w:autoSpaceDN w:val="0"/>
        <w:adjustRightInd w:val="0"/>
        <w:spacing w:after="0" w:line="240" w:lineRule="auto"/>
        <w:ind w:left="360"/>
        <w:rPr>
          <w:ins w:id="316" w:author="Shumann Xu" w:date="2017-02-17T00:30:00Z"/>
          <w:rFonts w:cs="Calibri"/>
        </w:rPr>
      </w:pPr>
      <w:ins w:id="317" w:author="Shumann Xu" w:date="2017-02-17T00:31:00Z">
        <w:r>
          <w:rPr>
            <w:rFonts w:cs="Calibri"/>
          </w:rPr>
          <w:t>com.idtus.contest.winter2017.framework\src\main\resources\icon\</w:t>
        </w:r>
      </w:ins>
      <w:ins w:id="318" w:author="Shumann Xu" w:date="2017-02-17T00:33:00Z">
        <w:r>
          <w:rPr>
            <w:rFonts w:cs="Calibri"/>
          </w:rPr>
          <w:t>logo.png</w:t>
        </w:r>
      </w:ins>
    </w:p>
    <w:p w:rsidR="00A16493" w:rsidRDefault="00A16493" w:rsidP="00A16493">
      <w:pPr>
        <w:widowControl w:val="0"/>
        <w:autoSpaceDE w:val="0"/>
        <w:autoSpaceDN w:val="0"/>
        <w:adjustRightInd w:val="0"/>
        <w:spacing w:after="0" w:line="240" w:lineRule="auto"/>
        <w:ind w:left="360"/>
        <w:rPr>
          <w:ins w:id="319" w:author="Shumann Xu" w:date="2017-02-17T00:30:00Z"/>
          <w:rFonts w:cs="Calibri"/>
        </w:rPr>
      </w:pPr>
      <w:ins w:id="320" w:author="Shumann Xu" w:date="2017-02-17T00:30:00Z">
        <w:r>
          <w:rPr>
            <w:rFonts w:cs="Calibri"/>
          </w:rPr>
          <w:t>com.idtus.contest.winter2017.framework\src\main\resources\</w:t>
        </w:r>
      </w:ins>
      <w:ins w:id="321" w:author="Shumann Xu" w:date="2017-02-17T00:34:00Z">
        <w:r w:rsidR="00D0699F">
          <w:rPr>
            <w:rFonts w:cs="Calibri"/>
          </w:rPr>
          <w:t>json\</w:t>
        </w:r>
        <w:r w:rsidR="00D0699F" w:rsidRPr="00D0699F">
          <w:rPr>
            <w:rFonts w:cs="Calibri"/>
          </w:rPr>
          <w:t>CommandLineEncryption.json</w:t>
        </w:r>
      </w:ins>
    </w:p>
    <w:p w:rsidR="00D0699F" w:rsidRDefault="00D0699F" w:rsidP="00D0699F">
      <w:pPr>
        <w:widowControl w:val="0"/>
        <w:autoSpaceDE w:val="0"/>
        <w:autoSpaceDN w:val="0"/>
        <w:adjustRightInd w:val="0"/>
        <w:spacing w:after="0" w:line="240" w:lineRule="auto"/>
        <w:ind w:left="360"/>
        <w:rPr>
          <w:ins w:id="322" w:author="Shumann Xu" w:date="2017-02-17T00:34:00Z"/>
          <w:rFonts w:cs="Calibri"/>
        </w:rPr>
      </w:pPr>
      <w:ins w:id="323" w:author="Shumann Xu" w:date="2017-02-17T00:34:00Z">
        <w:r>
          <w:rPr>
            <w:rFonts w:cs="Calibri"/>
          </w:rPr>
          <w:t>com.idtus.contest.winter2017.framework\src\main\resources\json\</w:t>
        </w:r>
        <w:r w:rsidRPr="00D0699F">
          <w:rPr>
            <w:rFonts w:cs="Calibri"/>
          </w:rPr>
          <w:t>LeetConverter.json</w:t>
        </w:r>
      </w:ins>
    </w:p>
    <w:p w:rsidR="00D0699F" w:rsidRDefault="00D0699F" w:rsidP="00D0699F">
      <w:pPr>
        <w:widowControl w:val="0"/>
        <w:autoSpaceDE w:val="0"/>
        <w:autoSpaceDN w:val="0"/>
        <w:adjustRightInd w:val="0"/>
        <w:spacing w:after="0" w:line="240" w:lineRule="auto"/>
        <w:ind w:left="360"/>
        <w:rPr>
          <w:ins w:id="324" w:author="Shumann Xu" w:date="2017-02-17T00:34:00Z"/>
          <w:rFonts w:cs="Calibri"/>
        </w:rPr>
      </w:pPr>
      <w:ins w:id="325" w:author="Shumann Xu" w:date="2017-02-17T00:34:00Z">
        <w:r>
          <w:rPr>
            <w:rFonts w:cs="Calibri"/>
          </w:rPr>
          <w:t>com.idtus.contest.winter2017.framework\src\main\resources\json\</w:t>
        </w:r>
      </w:ins>
      <w:ins w:id="326" w:author="Shumann Xu" w:date="2017-02-17T00:35:00Z">
        <w:r w:rsidRPr="00D0699F">
          <w:rPr>
            <w:rFonts w:cs="Calibri"/>
          </w:rPr>
          <w:t>RegexPatternMatch.json</w:t>
        </w:r>
      </w:ins>
    </w:p>
    <w:p w:rsidR="00D0699F" w:rsidRDefault="00D0699F" w:rsidP="00D0699F">
      <w:pPr>
        <w:widowControl w:val="0"/>
        <w:autoSpaceDE w:val="0"/>
        <w:autoSpaceDN w:val="0"/>
        <w:adjustRightInd w:val="0"/>
        <w:spacing w:after="0" w:line="240" w:lineRule="auto"/>
        <w:ind w:left="360"/>
        <w:rPr>
          <w:ins w:id="327" w:author="Shumann Xu" w:date="2017-02-17T00:37:00Z"/>
          <w:rFonts w:cs="Calibri"/>
        </w:rPr>
      </w:pPr>
      <w:ins w:id="328" w:author="Shumann Xu" w:date="2017-02-17T00:34:00Z">
        <w:r>
          <w:rPr>
            <w:rFonts w:cs="Calibri"/>
          </w:rPr>
          <w:t>com.idtus.contest.winter2017.framework\src\main\resources\json\</w:t>
        </w:r>
      </w:ins>
      <w:ins w:id="329" w:author="Shumann Xu" w:date="2017-02-17T00:35:00Z">
        <w:r w:rsidRPr="00D0699F">
          <w:rPr>
            <w:rFonts w:cs="Calibri"/>
          </w:rPr>
          <w:t>TesterTypeCheck.json</w:t>
        </w:r>
      </w:ins>
    </w:p>
    <w:p w:rsidR="004F4C20" w:rsidRDefault="004F4C20" w:rsidP="00D0699F">
      <w:pPr>
        <w:widowControl w:val="0"/>
        <w:autoSpaceDE w:val="0"/>
        <w:autoSpaceDN w:val="0"/>
        <w:adjustRightInd w:val="0"/>
        <w:spacing w:after="0" w:line="240" w:lineRule="auto"/>
        <w:ind w:left="360"/>
        <w:rPr>
          <w:ins w:id="330" w:author="Shumann Xu" w:date="2017-02-17T00:34:00Z"/>
          <w:rFonts w:cs="Calibri"/>
        </w:rPr>
      </w:pPr>
      <w:ins w:id="331" w:author="Shumann Xu" w:date="2017-02-17T00:37:00Z">
        <w:r>
          <w:rPr>
            <w:rFonts w:cs="Calibri"/>
          </w:rPr>
          <w:t>com.idtus.contest.winter2017.framework\src\main\resources\parameter\</w:t>
        </w:r>
        <w:r w:rsidRPr="004F4C20">
          <w:rPr>
            <w:rFonts w:cs="Calibri"/>
          </w:rPr>
          <w:t>validReg</w:t>
        </w:r>
        <w:r>
          <w:rPr>
            <w:rFonts w:cs="Calibri"/>
          </w:rPr>
          <w:t>.txt</w:t>
        </w:r>
      </w:ins>
    </w:p>
    <w:p w:rsidR="00A16493" w:rsidRDefault="00A16493" w:rsidP="001821F6">
      <w:pPr>
        <w:widowControl w:val="0"/>
        <w:autoSpaceDE w:val="0"/>
        <w:autoSpaceDN w:val="0"/>
        <w:adjustRightInd w:val="0"/>
        <w:spacing w:after="0" w:line="240" w:lineRule="auto"/>
        <w:ind w:left="360"/>
        <w:rPr>
          <w:ins w:id="332" w:author="Shumann Xu" w:date="2017-02-17T00:28:00Z"/>
          <w:rFonts w:cs="Calibri"/>
        </w:rPr>
      </w:pPr>
    </w:p>
    <w:p w:rsidR="00A16493" w:rsidRDefault="00A16493" w:rsidP="001821F6">
      <w:pPr>
        <w:widowControl w:val="0"/>
        <w:autoSpaceDE w:val="0"/>
        <w:autoSpaceDN w:val="0"/>
        <w:adjustRightInd w:val="0"/>
        <w:spacing w:after="0" w:line="240" w:lineRule="auto"/>
        <w:ind w:left="360"/>
        <w:rPr>
          <w:ins w:id="333" w:author="Shumann Xu" w:date="2017-02-17T00:28:00Z"/>
          <w:rFonts w:cs="Calibri"/>
        </w:rPr>
      </w:pPr>
    </w:p>
    <w:p w:rsidR="00A16493" w:rsidRPr="008B2CAF" w:rsidRDefault="00A16493" w:rsidP="001821F6">
      <w:pPr>
        <w:widowControl w:val="0"/>
        <w:autoSpaceDE w:val="0"/>
        <w:autoSpaceDN w:val="0"/>
        <w:adjustRightInd w:val="0"/>
        <w:spacing w:after="0" w:line="240" w:lineRule="auto"/>
        <w:ind w:left="360"/>
        <w:rPr>
          <w:ins w:id="334" w:author="Shumann Xu" w:date="2017-02-17T00:23:00Z"/>
          <w:rFonts w:cs="Calibri"/>
          <w:b/>
          <w:sz w:val="24"/>
          <w:szCs w:val="24"/>
          <w:rPrChange w:id="335" w:author="Shumann Xu" w:date="2017-02-17T00:38:00Z">
            <w:rPr>
              <w:ins w:id="336" w:author="Shumann Xu" w:date="2017-02-17T00:23:00Z"/>
              <w:rFonts w:cs="Calibri"/>
              <w:szCs w:val="24"/>
            </w:rPr>
          </w:rPrChange>
        </w:rPr>
      </w:pPr>
      <w:ins w:id="337" w:author="Shumann Xu" w:date="2017-02-17T00:28:00Z">
        <w:r w:rsidRPr="008B2CAF">
          <w:rPr>
            <w:rFonts w:cs="Calibri"/>
            <w:b/>
            <w:sz w:val="24"/>
            <w:szCs w:val="24"/>
            <w:rPrChange w:id="338" w:author="Shumann Xu" w:date="2017-02-17T00:38:00Z">
              <w:rPr>
                <w:rFonts w:cs="Calibri"/>
                <w:szCs w:val="24"/>
              </w:rPr>
            </w:rPrChange>
          </w:rPr>
          <w:t xml:space="preserve">Unit Test </w:t>
        </w:r>
      </w:ins>
      <w:ins w:id="339" w:author="Shumann Xu" w:date="2017-02-17T00:37:00Z">
        <w:r w:rsidR="008B2CAF" w:rsidRPr="008B2CAF">
          <w:rPr>
            <w:rFonts w:cs="Calibri"/>
            <w:b/>
            <w:sz w:val="24"/>
            <w:szCs w:val="24"/>
            <w:rPrChange w:id="340" w:author="Shumann Xu" w:date="2017-02-17T00:38:00Z">
              <w:rPr>
                <w:rFonts w:cs="Calibri"/>
                <w:szCs w:val="24"/>
              </w:rPr>
            </w:rPrChange>
          </w:rPr>
          <w:t xml:space="preserve">Source </w:t>
        </w:r>
      </w:ins>
      <w:ins w:id="341" w:author="Shumann Xu" w:date="2017-02-17T00:28:00Z">
        <w:r w:rsidRPr="008B2CAF">
          <w:rPr>
            <w:rFonts w:cs="Calibri"/>
            <w:b/>
            <w:sz w:val="24"/>
            <w:szCs w:val="24"/>
            <w:rPrChange w:id="342" w:author="Shumann Xu" w:date="2017-02-17T00:38:00Z">
              <w:rPr>
                <w:rFonts w:cs="Calibri"/>
                <w:szCs w:val="24"/>
              </w:rPr>
            </w:rPrChange>
          </w:rPr>
          <w:t>File</w:t>
        </w:r>
      </w:ins>
      <w:ins w:id="343" w:author="Shumann Xu" w:date="2017-02-17T00:29:00Z">
        <w:r w:rsidRPr="008B2CAF">
          <w:rPr>
            <w:rFonts w:cs="Calibri"/>
            <w:b/>
            <w:sz w:val="24"/>
            <w:szCs w:val="24"/>
            <w:rPrChange w:id="344" w:author="Shumann Xu" w:date="2017-02-17T00:38:00Z">
              <w:rPr>
                <w:rFonts w:cs="Calibri"/>
                <w:szCs w:val="24"/>
              </w:rPr>
            </w:rPrChange>
          </w:rPr>
          <w:t>s</w:t>
        </w:r>
      </w:ins>
    </w:p>
    <w:p w:rsidR="00A43387" w:rsidRDefault="00A43387" w:rsidP="001821F6">
      <w:pPr>
        <w:widowControl w:val="0"/>
        <w:autoSpaceDE w:val="0"/>
        <w:autoSpaceDN w:val="0"/>
        <w:adjustRightInd w:val="0"/>
        <w:spacing w:after="0" w:line="240" w:lineRule="auto"/>
        <w:ind w:left="360"/>
        <w:rPr>
          <w:ins w:id="345" w:author="Shumann Xu" w:date="2017-02-17T00:18:00Z"/>
          <w:rFonts w:cs="Calibri"/>
        </w:rPr>
      </w:pPr>
      <w:ins w:id="346" w:author="Shumann Xu" w:date="2017-02-17T00:23:00Z">
        <w:r>
          <w:rPr>
            <w:rFonts w:cs="Calibri"/>
          </w:rPr>
          <w:t>com.idtus.contest.winter2017.framework\src\test\java\contest\winter2017</w:t>
        </w:r>
      </w:ins>
      <w:ins w:id="347" w:author="Shumann Xu" w:date="2017-02-17T00:26:00Z">
        <w:r w:rsidR="007908D9">
          <w:rPr>
            <w:rFonts w:cs="Calibri"/>
          </w:rPr>
          <w:t>\</w:t>
        </w:r>
      </w:ins>
      <w:ins w:id="348" w:author="Shumann Xu" w:date="2017-02-17T00:24:00Z">
        <w:r w:rsidR="007908D9" w:rsidRPr="007908D9">
          <w:rPr>
            <w:rFonts w:cs="Calibri"/>
          </w:rPr>
          <w:t>Config</w:t>
        </w:r>
      </w:ins>
      <w:ins w:id="349" w:author="Shumann Xu" w:date="2017-02-17T00:25:00Z">
        <w:r w:rsidR="007908D9">
          <w:rPr>
            <w:rFonts w:cs="Calibri"/>
          </w:rPr>
          <w:t>Test.java</w:t>
        </w:r>
      </w:ins>
    </w:p>
    <w:p w:rsidR="007908D9" w:rsidRDefault="007908D9" w:rsidP="007908D9">
      <w:pPr>
        <w:widowControl w:val="0"/>
        <w:autoSpaceDE w:val="0"/>
        <w:autoSpaceDN w:val="0"/>
        <w:adjustRightInd w:val="0"/>
        <w:spacing w:after="0" w:line="240" w:lineRule="auto"/>
        <w:ind w:left="360"/>
        <w:rPr>
          <w:ins w:id="350" w:author="Shumann Xu" w:date="2017-02-17T00:24:00Z"/>
          <w:rFonts w:cs="Calibri"/>
        </w:rPr>
      </w:pPr>
      <w:ins w:id="351" w:author="Shumann Xu" w:date="2017-02-17T00:24:00Z">
        <w:r>
          <w:rPr>
            <w:rFonts w:cs="Calibri"/>
          </w:rPr>
          <w:t>com.idtus.contest.winter2017.framework\src\test\java\contest\winter2017</w:t>
        </w:r>
      </w:ins>
      <w:ins w:id="352" w:author="Shumann Xu" w:date="2017-02-17T00:26:00Z">
        <w:r>
          <w:rPr>
            <w:rFonts w:cs="Calibri"/>
          </w:rPr>
          <w:t>\</w:t>
        </w:r>
      </w:ins>
      <w:ins w:id="353" w:author="Shumann Xu" w:date="2017-02-17T00:24:00Z">
        <w:r w:rsidRPr="007908D9">
          <w:rPr>
            <w:rFonts w:cs="Calibri"/>
          </w:rPr>
          <w:t>DoubleGenerator</w:t>
        </w:r>
      </w:ins>
      <w:ins w:id="354" w:author="Shumann Xu" w:date="2017-02-17T00:25:00Z">
        <w:r>
          <w:rPr>
            <w:rFonts w:cs="Calibri"/>
          </w:rPr>
          <w:t>Test.java</w:t>
        </w:r>
      </w:ins>
    </w:p>
    <w:p w:rsidR="007908D9" w:rsidRDefault="007908D9" w:rsidP="007908D9">
      <w:pPr>
        <w:widowControl w:val="0"/>
        <w:autoSpaceDE w:val="0"/>
        <w:autoSpaceDN w:val="0"/>
        <w:adjustRightInd w:val="0"/>
        <w:spacing w:after="0" w:line="240" w:lineRule="auto"/>
        <w:ind w:left="360"/>
        <w:rPr>
          <w:ins w:id="355" w:author="Shumann Xu" w:date="2017-02-17T00:24:00Z"/>
          <w:rFonts w:cs="Calibri"/>
        </w:rPr>
      </w:pPr>
      <w:ins w:id="356" w:author="Shumann Xu" w:date="2017-02-17T00:24:00Z">
        <w:r>
          <w:rPr>
            <w:rFonts w:cs="Calibri"/>
          </w:rPr>
          <w:t>com.idtus.contest.winter2017.framework\src\test\java\contest\winter2017</w:t>
        </w:r>
      </w:ins>
      <w:ins w:id="357" w:author="Shumann Xu" w:date="2017-02-17T00:26:00Z">
        <w:r>
          <w:rPr>
            <w:rFonts w:cs="Calibri"/>
          </w:rPr>
          <w:t>\</w:t>
        </w:r>
      </w:ins>
      <w:ins w:id="358" w:author="Shumann Xu" w:date="2017-02-17T00:24:00Z">
        <w:r w:rsidRPr="007908D9">
          <w:rPr>
            <w:rFonts w:cs="Calibri"/>
          </w:rPr>
          <w:t>FormattedStringGenerator</w:t>
        </w:r>
      </w:ins>
      <w:ins w:id="359" w:author="Shumann Xu" w:date="2017-02-17T00:25:00Z">
        <w:r>
          <w:rPr>
            <w:rFonts w:cs="Calibri"/>
          </w:rPr>
          <w:t>Test.java</w:t>
        </w:r>
      </w:ins>
    </w:p>
    <w:p w:rsidR="007908D9" w:rsidRDefault="007908D9" w:rsidP="007908D9">
      <w:pPr>
        <w:widowControl w:val="0"/>
        <w:autoSpaceDE w:val="0"/>
        <w:autoSpaceDN w:val="0"/>
        <w:adjustRightInd w:val="0"/>
        <w:spacing w:after="0" w:line="240" w:lineRule="auto"/>
        <w:ind w:left="360"/>
        <w:rPr>
          <w:ins w:id="360" w:author="Shumann Xu" w:date="2017-02-17T00:24:00Z"/>
          <w:rFonts w:cs="Calibri"/>
        </w:rPr>
      </w:pPr>
      <w:ins w:id="361" w:author="Shumann Xu" w:date="2017-02-17T00:24:00Z">
        <w:r>
          <w:rPr>
            <w:rFonts w:cs="Calibri"/>
          </w:rPr>
          <w:t>com.idtus.contest.winter2017.framework\src\test\java\contest\winter2017</w:t>
        </w:r>
      </w:ins>
      <w:ins w:id="362" w:author="Shumann Xu" w:date="2017-02-17T00:26:00Z">
        <w:r>
          <w:rPr>
            <w:rFonts w:cs="Calibri"/>
          </w:rPr>
          <w:t>\</w:t>
        </w:r>
      </w:ins>
      <w:ins w:id="363" w:author="Shumann Xu" w:date="2017-02-17T00:25:00Z">
        <w:r w:rsidRPr="007908D9">
          <w:rPr>
            <w:rFonts w:cs="Calibri"/>
          </w:rPr>
          <w:t>Generators</w:t>
        </w:r>
      </w:ins>
      <w:ins w:id="364" w:author="Shumann Xu" w:date="2017-02-17T00:26:00Z">
        <w:r>
          <w:rPr>
            <w:rFonts w:cs="Calibri"/>
          </w:rPr>
          <w:t>Test.java</w:t>
        </w:r>
      </w:ins>
    </w:p>
    <w:p w:rsidR="007908D9" w:rsidRDefault="007908D9" w:rsidP="007908D9">
      <w:pPr>
        <w:widowControl w:val="0"/>
        <w:autoSpaceDE w:val="0"/>
        <w:autoSpaceDN w:val="0"/>
        <w:adjustRightInd w:val="0"/>
        <w:spacing w:after="0" w:line="240" w:lineRule="auto"/>
        <w:ind w:left="360"/>
        <w:rPr>
          <w:ins w:id="365" w:author="Shumann Xu" w:date="2017-02-17T00:24:00Z"/>
          <w:rFonts w:cs="Calibri"/>
        </w:rPr>
      </w:pPr>
      <w:ins w:id="366" w:author="Shumann Xu" w:date="2017-02-17T00:24:00Z">
        <w:r>
          <w:rPr>
            <w:rFonts w:cs="Calibri"/>
          </w:rPr>
          <w:t>com.idtus.contest.winter2017.framework\src\test\java\contest\winter2017</w:t>
        </w:r>
      </w:ins>
      <w:ins w:id="367" w:author="Shumann Xu" w:date="2017-02-17T00:26:00Z">
        <w:r>
          <w:rPr>
            <w:rFonts w:cs="Calibri"/>
          </w:rPr>
          <w:t>\</w:t>
        </w:r>
      </w:ins>
      <w:ins w:id="368" w:author="Shumann Xu" w:date="2017-02-17T00:25:00Z">
        <w:r w:rsidRPr="007908D9">
          <w:rPr>
            <w:rFonts w:cs="Calibri"/>
          </w:rPr>
          <w:t>Main</w:t>
        </w:r>
      </w:ins>
      <w:ins w:id="369" w:author="Shumann Xu" w:date="2017-02-17T00:26:00Z">
        <w:r>
          <w:rPr>
            <w:rFonts w:cs="Calibri"/>
          </w:rPr>
          <w:t>Test.java</w:t>
        </w:r>
      </w:ins>
    </w:p>
    <w:p w:rsidR="007908D9" w:rsidRDefault="007908D9" w:rsidP="007908D9">
      <w:pPr>
        <w:widowControl w:val="0"/>
        <w:autoSpaceDE w:val="0"/>
        <w:autoSpaceDN w:val="0"/>
        <w:adjustRightInd w:val="0"/>
        <w:spacing w:after="0" w:line="240" w:lineRule="auto"/>
        <w:ind w:left="360"/>
        <w:rPr>
          <w:ins w:id="370" w:author="Shumann Xu" w:date="2017-02-17T00:24:00Z"/>
          <w:rFonts w:cs="Calibri"/>
        </w:rPr>
      </w:pPr>
      <w:ins w:id="371" w:author="Shumann Xu" w:date="2017-02-17T00:24:00Z">
        <w:r>
          <w:rPr>
            <w:rFonts w:cs="Calibri"/>
          </w:rPr>
          <w:t>com.idtus.contest.winter2017.framework\src\test\java\contest\winter2017</w:t>
        </w:r>
      </w:ins>
      <w:ins w:id="372" w:author="Shumann Xu" w:date="2017-02-17T00:26:00Z">
        <w:r>
          <w:rPr>
            <w:rFonts w:cs="Calibri"/>
          </w:rPr>
          <w:t>\</w:t>
        </w:r>
      </w:ins>
      <w:ins w:id="373" w:author="Shumann Xu" w:date="2017-02-17T00:25:00Z">
        <w:r w:rsidRPr="007908D9">
          <w:rPr>
            <w:rFonts w:cs="Calibri"/>
          </w:rPr>
          <w:t>Output</w:t>
        </w:r>
      </w:ins>
      <w:ins w:id="374" w:author="Shumann Xu" w:date="2017-02-17T00:26:00Z">
        <w:r>
          <w:rPr>
            <w:rFonts w:cs="Calibri"/>
          </w:rPr>
          <w:t>Test.java</w:t>
        </w:r>
      </w:ins>
    </w:p>
    <w:p w:rsidR="007908D9" w:rsidRDefault="007908D9" w:rsidP="007908D9">
      <w:pPr>
        <w:widowControl w:val="0"/>
        <w:autoSpaceDE w:val="0"/>
        <w:autoSpaceDN w:val="0"/>
        <w:adjustRightInd w:val="0"/>
        <w:spacing w:after="0" w:line="240" w:lineRule="auto"/>
        <w:ind w:left="360"/>
        <w:rPr>
          <w:ins w:id="375" w:author="Shumann Xu" w:date="2017-02-17T00:24:00Z"/>
          <w:rFonts w:cs="Calibri"/>
        </w:rPr>
      </w:pPr>
      <w:ins w:id="376" w:author="Shumann Xu" w:date="2017-02-17T00:24:00Z">
        <w:r>
          <w:rPr>
            <w:rFonts w:cs="Calibri"/>
          </w:rPr>
          <w:t>com.idtus.contest.winter2017.framework\src\test\java\contest\winter2017</w:t>
        </w:r>
      </w:ins>
      <w:ins w:id="377" w:author="Shumann Xu" w:date="2017-02-17T00:26:00Z">
        <w:r>
          <w:rPr>
            <w:rFonts w:cs="Calibri"/>
          </w:rPr>
          <w:t>\</w:t>
        </w:r>
      </w:ins>
      <w:ins w:id="378" w:author="Shumann Xu" w:date="2017-02-17T00:25:00Z">
        <w:r w:rsidRPr="007908D9">
          <w:rPr>
            <w:rFonts w:cs="Calibri"/>
          </w:rPr>
          <w:t>StringGenerator</w:t>
        </w:r>
      </w:ins>
      <w:ins w:id="379" w:author="Shumann Xu" w:date="2017-02-17T00:26:00Z">
        <w:r>
          <w:rPr>
            <w:rFonts w:cs="Calibri"/>
          </w:rPr>
          <w:t>Test.java</w:t>
        </w:r>
      </w:ins>
    </w:p>
    <w:p w:rsidR="007908D9" w:rsidRDefault="007908D9" w:rsidP="007908D9">
      <w:pPr>
        <w:widowControl w:val="0"/>
        <w:autoSpaceDE w:val="0"/>
        <w:autoSpaceDN w:val="0"/>
        <w:adjustRightInd w:val="0"/>
        <w:spacing w:after="0" w:line="240" w:lineRule="auto"/>
        <w:ind w:left="360"/>
        <w:rPr>
          <w:ins w:id="380" w:author="Shumann Xu" w:date="2017-02-17T00:24:00Z"/>
          <w:rFonts w:cs="Calibri"/>
        </w:rPr>
      </w:pPr>
      <w:ins w:id="381" w:author="Shumann Xu" w:date="2017-02-17T00:24:00Z">
        <w:r>
          <w:rPr>
            <w:rFonts w:cs="Calibri"/>
          </w:rPr>
          <w:t>com.idtus.contest.winter2017.framework\src\test\java\contest\winter2017</w:t>
        </w:r>
      </w:ins>
      <w:ins w:id="382" w:author="Shumann Xu" w:date="2017-02-17T00:26:00Z">
        <w:r>
          <w:rPr>
            <w:rFonts w:cs="Calibri"/>
          </w:rPr>
          <w:t>\Test</w:t>
        </w:r>
      </w:ins>
      <w:ins w:id="383" w:author="Shumann Xu" w:date="2017-02-17T00:25:00Z">
        <w:r w:rsidRPr="007908D9">
          <w:rPr>
            <w:rFonts w:cs="Calibri"/>
          </w:rPr>
          <w:t>er</w:t>
        </w:r>
      </w:ins>
      <w:ins w:id="384" w:author="Shumann Xu" w:date="2017-02-17T00:26:00Z">
        <w:r>
          <w:rPr>
            <w:rFonts w:cs="Calibri"/>
          </w:rPr>
          <w:t>Test.java</w:t>
        </w:r>
      </w:ins>
    </w:p>
    <w:p w:rsidR="007908D9" w:rsidRDefault="007908D9" w:rsidP="007908D9">
      <w:pPr>
        <w:widowControl w:val="0"/>
        <w:autoSpaceDE w:val="0"/>
        <w:autoSpaceDN w:val="0"/>
        <w:adjustRightInd w:val="0"/>
        <w:spacing w:after="0" w:line="240" w:lineRule="auto"/>
        <w:ind w:left="360"/>
        <w:rPr>
          <w:ins w:id="385" w:author="Shumann Xu" w:date="2017-02-17T00:24:00Z"/>
          <w:rFonts w:cs="Calibri"/>
        </w:rPr>
      </w:pPr>
      <w:ins w:id="386" w:author="Shumann Xu" w:date="2017-02-17T00:24:00Z">
        <w:r>
          <w:rPr>
            <w:rFonts w:cs="Calibri"/>
          </w:rPr>
          <w:t>com.idtus.contest.winter2017.framework\src\test\java\contest\winter2017</w:t>
        </w:r>
      </w:ins>
      <w:ins w:id="387" w:author="Shumann Xu" w:date="2017-02-17T00:26:00Z">
        <w:r>
          <w:rPr>
            <w:rFonts w:cs="Calibri"/>
          </w:rPr>
          <w:t>\</w:t>
        </w:r>
      </w:ins>
      <w:ins w:id="388" w:author="Shumann Xu" w:date="2017-02-17T00:25:00Z">
        <w:r w:rsidRPr="007908D9">
          <w:rPr>
            <w:rFonts w:cs="Calibri"/>
          </w:rPr>
          <w:t>YamlReport</w:t>
        </w:r>
      </w:ins>
      <w:ins w:id="389" w:author="Shumann Xu" w:date="2017-02-17T00:26:00Z">
        <w:r>
          <w:rPr>
            <w:rFonts w:cs="Calibri"/>
          </w:rPr>
          <w:t>Test.java</w:t>
        </w:r>
      </w:ins>
    </w:p>
    <w:p w:rsidR="007908D9" w:rsidRDefault="007908D9" w:rsidP="007908D9">
      <w:pPr>
        <w:widowControl w:val="0"/>
        <w:autoSpaceDE w:val="0"/>
        <w:autoSpaceDN w:val="0"/>
        <w:adjustRightInd w:val="0"/>
        <w:spacing w:after="0" w:line="240" w:lineRule="auto"/>
        <w:ind w:left="360"/>
        <w:rPr>
          <w:ins w:id="390" w:author="Shumann Xu" w:date="2017-02-17T00:24:00Z"/>
          <w:rFonts w:cs="Calibri"/>
        </w:rPr>
      </w:pPr>
      <w:ins w:id="391" w:author="Shumann Xu" w:date="2017-02-17T00:24:00Z">
        <w:r>
          <w:rPr>
            <w:rFonts w:cs="Calibri"/>
          </w:rPr>
          <w:t>com.idtus.contest.winter2017.framework\src\test\java\contest\winter2017\</w:t>
        </w:r>
      </w:ins>
      <w:ins w:id="392" w:author="Shumann Xu" w:date="2017-02-17T00:27:00Z">
        <w:r w:rsidR="00A16493">
          <w:rPr>
            <w:rFonts w:cs="Calibri"/>
          </w:rPr>
          <w:t>parameter\</w:t>
        </w:r>
        <w:r w:rsidR="00A16493" w:rsidRPr="00A16493">
          <w:rPr>
            <w:rFonts w:cs="Calibri"/>
          </w:rPr>
          <w:t>RegExprsTest</w:t>
        </w:r>
        <w:r w:rsidR="00A16493">
          <w:rPr>
            <w:rFonts w:cs="Calibri"/>
          </w:rPr>
          <w:t>.java</w:t>
        </w:r>
      </w:ins>
    </w:p>
    <w:p w:rsidR="007908D9" w:rsidRDefault="007908D9" w:rsidP="007908D9">
      <w:pPr>
        <w:widowControl w:val="0"/>
        <w:autoSpaceDE w:val="0"/>
        <w:autoSpaceDN w:val="0"/>
        <w:adjustRightInd w:val="0"/>
        <w:spacing w:after="0" w:line="240" w:lineRule="auto"/>
        <w:ind w:left="360"/>
        <w:rPr>
          <w:ins w:id="393" w:author="Shumann Xu" w:date="2017-02-17T22:32:00Z"/>
          <w:rFonts w:cs="Calibri"/>
        </w:rPr>
      </w:pPr>
      <w:ins w:id="394" w:author="Shumann Xu" w:date="2017-02-17T00:24:00Z">
        <w:r>
          <w:rPr>
            <w:rFonts w:cs="Calibri"/>
          </w:rPr>
          <w:t>com.idtus.contest.winter2017.framework\src\test\java\contest\winter2017\</w:t>
        </w:r>
      </w:ins>
      <w:ins w:id="395" w:author="Shumann Xu" w:date="2017-02-17T00:27:00Z">
        <w:r w:rsidR="00A16493">
          <w:rPr>
            <w:rFonts w:cs="Calibri"/>
          </w:rPr>
          <w:t>util\</w:t>
        </w:r>
        <w:r w:rsidR="00A16493" w:rsidRPr="00A16493">
          <w:rPr>
            <w:rFonts w:cs="Calibri"/>
          </w:rPr>
          <w:t>NumberUtilTest</w:t>
        </w:r>
        <w:r w:rsidR="00A16493">
          <w:rPr>
            <w:rFonts w:cs="Calibri"/>
          </w:rPr>
          <w:t>.java</w:t>
        </w:r>
      </w:ins>
    </w:p>
    <w:p w:rsidR="00E6233C" w:rsidRPr="00E6233C" w:rsidRDefault="00E6233C" w:rsidP="00E6233C">
      <w:pPr>
        <w:widowControl w:val="0"/>
        <w:autoSpaceDE w:val="0"/>
        <w:autoSpaceDN w:val="0"/>
        <w:adjustRightInd w:val="0"/>
        <w:spacing w:after="0" w:line="240" w:lineRule="auto"/>
        <w:ind w:left="360"/>
        <w:rPr>
          <w:ins w:id="396" w:author="Shumann Xu" w:date="2017-02-17T22:32:00Z"/>
          <w:rFonts w:cs="Calibri"/>
        </w:rPr>
      </w:pPr>
      <w:ins w:id="397" w:author="Shumann Xu" w:date="2017-02-17T22:32:00Z">
        <w:r w:rsidRPr="00E6233C">
          <w:rPr>
            <w:rFonts w:cs="Calibri"/>
          </w:rPr>
          <w:t>com.idtus.contest.winter2017.framework\src\test\java\contest\winter2017\util\PatternRecognizerTest.java</w:t>
        </w:r>
      </w:ins>
    </w:p>
    <w:p w:rsidR="00E6233C" w:rsidRDefault="00E6233C" w:rsidP="007908D9">
      <w:pPr>
        <w:widowControl w:val="0"/>
        <w:autoSpaceDE w:val="0"/>
        <w:autoSpaceDN w:val="0"/>
        <w:adjustRightInd w:val="0"/>
        <w:spacing w:after="0" w:line="240" w:lineRule="auto"/>
        <w:ind w:left="360"/>
        <w:rPr>
          <w:ins w:id="398" w:author="Shumann Xu" w:date="2017-02-17T00:24:00Z"/>
          <w:rFonts w:cs="Calibri"/>
        </w:rPr>
      </w:pPr>
    </w:p>
    <w:p w:rsidR="001821F6" w:rsidRDefault="001821F6">
      <w:pPr>
        <w:widowControl w:val="0"/>
        <w:autoSpaceDE w:val="0"/>
        <w:autoSpaceDN w:val="0"/>
        <w:adjustRightInd w:val="0"/>
        <w:spacing w:after="0" w:line="240" w:lineRule="auto"/>
        <w:ind w:left="360"/>
        <w:rPr>
          <w:ins w:id="399" w:author="Shumann Xu" w:date="2017-02-17T00:17:00Z"/>
          <w:rFonts w:cs="Calibri"/>
        </w:rPr>
      </w:pPr>
    </w:p>
    <w:p w:rsidR="001821F6" w:rsidDel="008B2CAF" w:rsidRDefault="001821F6">
      <w:pPr>
        <w:widowControl w:val="0"/>
        <w:autoSpaceDE w:val="0"/>
        <w:autoSpaceDN w:val="0"/>
        <w:adjustRightInd w:val="0"/>
        <w:spacing w:after="0" w:line="240" w:lineRule="auto"/>
        <w:ind w:left="360"/>
        <w:rPr>
          <w:del w:id="400" w:author="Shumann Xu" w:date="2017-02-17T00:40:00Z"/>
          <w:rFonts w:ascii="Times New Roman" w:hAnsi="Times New Roman"/>
          <w:sz w:val="24"/>
          <w:szCs w:val="24"/>
        </w:rPr>
      </w:pPr>
    </w:p>
    <w:p w:rsidR="009A0284" w:rsidDel="008B2CAF" w:rsidRDefault="009A0284">
      <w:pPr>
        <w:widowControl w:val="0"/>
        <w:autoSpaceDE w:val="0"/>
        <w:autoSpaceDN w:val="0"/>
        <w:adjustRightInd w:val="0"/>
        <w:spacing w:after="0" w:line="200" w:lineRule="exact"/>
        <w:rPr>
          <w:del w:id="401" w:author="Shumann Xu" w:date="2017-02-17T00:40:00Z"/>
          <w:rFonts w:ascii="Times New Roman" w:hAnsi="Times New Roman"/>
          <w:sz w:val="24"/>
          <w:szCs w:val="24"/>
        </w:rPr>
      </w:pPr>
    </w:p>
    <w:p w:rsidR="009A0284" w:rsidDel="008B2CAF" w:rsidRDefault="009A0284">
      <w:pPr>
        <w:widowControl w:val="0"/>
        <w:autoSpaceDE w:val="0"/>
        <w:autoSpaceDN w:val="0"/>
        <w:adjustRightInd w:val="0"/>
        <w:spacing w:after="0" w:line="200" w:lineRule="exact"/>
        <w:rPr>
          <w:del w:id="402" w:author="Shumann Xu" w:date="2017-02-17T00:40:00Z"/>
          <w:rFonts w:ascii="Times New Roman" w:hAnsi="Times New Roman"/>
          <w:sz w:val="24"/>
          <w:szCs w:val="24"/>
        </w:rPr>
      </w:pPr>
    </w:p>
    <w:p w:rsidR="009A0284" w:rsidDel="008B2CAF" w:rsidRDefault="009A0284">
      <w:pPr>
        <w:widowControl w:val="0"/>
        <w:autoSpaceDE w:val="0"/>
        <w:autoSpaceDN w:val="0"/>
        <w:adjustRightInd w:val="0"/>
        <w:spacing w:after="0" w:line="200" w:lineRule="exact"/>
        <w:rPr>
          <w:del w:id="403" w:author="Shumann Xu" w:date="2017-02-17T00:40:00Z"/>
          <w:rFonts w:ascii="Times New Roman" w:hAnsi="Times New Roman"/>
          <w:sz w:val="24"/>
          <w:szCs w:val="24"/>
        </w:rPr>
      </w:pPr>
    </w:p>
    <w:p w:rsidR="009A0284" w:rsidDel="008B2CAF" w:rsidRDefault="009A0284">
      <w:pPr>
        <w:widowControl w:val="0"/>
        <w:autoSpaceDE w:val="0"/>
        <w:autoSpaceDN w:val="0"/>
        <w:adjustRightInd w:val="0"/>
        <w:spacing w:after="0" w:line="200" w:lineRule="exact"/>
        <w:rPr>
          <w:del w:id="404" w:author="Shumann Xu" w:date="2017-02-17T00:40:00Z"/>
          <w:rFonts w:ascii="Times New Roman" w:hAnsi="Times New Roman"/>
          <w:sz w:val="24"/>
          <w:szCs w:val="24"/>
        </w:rPr>
      </w:pPr>
    </w:p>
    <w:p w:rsidR="009A0284" w:rsidRDefault="009A0284">
      <w:pPr>
        <w:widowControl w:val="0"/>
        <w:autoSpaceDE w:val="0"/>
        <w:autoSpaceDN w:val="0"/>
        <w:adjustRightInd w:val="0"/>
        <w:spacing w:after="0" w:line="308" w:lineRule="exact"/>
        <w:rPr>
          <w:rFonts w:ascii="Times New Roman" w:hAnsi="Times New Roman"/>
          <w:sz w:val="24"/>
          <w:szCs w:val="24"/>
        </w:rPr>
      </w:pPr>
    </w:p>
    <w:p w:rsidR="009A0284" w:rsidRDefault="009A0284">
      <w:pPr>
        <w:widowControl w:val="0"/>
        <w:overflowPunct w:val="0"/>
        <w:autoSpaceDE w:val="0"/>
        <w:autoSpaceDN w:val="0"/>
        <w:adjustRightInd w:val="0"/>
        <w:spacing w:after="0" w:line="265" w:lineRule="auto"/>
        <w:ind w:left="360"/>
        <w:rPr>
          <w:rFonts w:ascii="Times New Roman" w:hAnsi="Times New Roman"/>
          <w:sz w:val="24"/>
          <w:szCs w:val="24"/>
        </w:rPr>
      </w:pPr>
      <w:r>
        <w:rPr>
          <w:rFonts w:cs="Calibri"/>
          <w:b/>
          <w:bCs/>
        </w:rPr>
        <w:t xml:space="preserve">com.idtus.contest.winter2017.supportingfiles.zip </w:t>
      </w:r>
      <w:r>
        <w:rPr>
          <w:rFonts w:cs="Calibri"/>
        </w:rPr>
        <w:t>–</w:t>
      </w:r>
      <w:r>
        <w:rPr>
          <w:rFonts w:cs="Calibri"/>
          <w:b/>
          <w:bCs/>
        </w:rPr>
        <w:t xml:space="preserve"> </w:t>
      </w:r>
      <w:r>
        <w:rPr>
          <w:rFonts w:cs="Calibri"/>
        </w:rPr>
        <w:t>This is a compressed archive of the supporting files that you will</w:t>
      </w:r>
      <w:r>
        <w:rPr>
          <w:rFonts w:cs="Calibri"/>
          <w:b/>
          <w:bCs/>
        </w:rPr>
        <w:t xml:space="preserve"> </w:t>
      </w:r>
      <w:r>
        <w:rPr>
          <w:rFonts w:cs="Calibri"/>
        </w:rPr>
        <w:t xml:space="preserve">need to execute the framework. </w:t>
      </w:r>
      <w:r>
        <w:rPr>
          <w:rFonts w:cs="Calibri"/>
          <w:b/>
          <w:bCs/>
        </w:rPr>
        <w:t>The archive contains a directory called ‘idt_contest’ that we recommend putting</w:t>
      </w:r>
      <w:r>
        <w:rPr>
          <w:rFonts w:cs="Calibri"/>
        </w:rPr>
        <w:t xml:space="preserve"> </w:t>
      </w:r>
      <w:r>
        <w:rPr>
          <w:rFonts w:cs="Calibri"/>
          <w:b/>
          <w:bCs/>
        </w:rPr>
        <w:t>directly into your C:\ directory (if you are using windows)</w:t>
      </w:r>
      <w:ins w:id="405" w:author="Shumann Xu" w:date="2017-02-17T22:45:00Z">
        <w:r w:rsidR="001E1583">
          <w:rPr>
            <w:rFonts w:cs="Calibri"/>
            <w:b/>
            <w:bCs/>
          </w:rPr>
          <w:t xml:space="preserve">, </w:t>
        </w:r>
        <w:r w:rsidR="001E1583">
          <w:rPr>
            <w:rFonts w:cs="Calibri"/>
            <w:b/>
            <w:bCs/>
          </w:rPr>
          <w:t>the root directory (if you are using macOS),</w:t>
        </w:r>
      </w:ins>
      <w:r>
        <w:rPr>
          <w:rFonts w:cs="Calibri"/>
          <w:b/>
          <w:bCs/>
        </w:rPr>
        <w:t xml:space="preserve"> or your user’s directory (if you are using </w:t>
      </w:r>
      <w:del w:id="406" w:author="Shumann Xu" w:date="2017-02-17T20:19:00Z">
        <w:r w:rsidDel="00C603FB">
          <w:rPr>
            <w:rFonts w:cs="Calibri"/>
            <w:b/>
            <w:bCs/>
          </w:rPr>
          <w:delText>linux</w:delText>
        </w:r>
      </w:del>
      <w:ins w:id="407" w:author="Shumann Xu" w:date="2017-02-17T20:19:00Z">
        <w:r w:rsidR="00C603FB">
          <w:rPr>
            <w:rFonts w:cs="Calibri"/>
            <w:b/>
            <w:bCs/>
          </w:rPr>
          <w:t>Linux</w:t>
        </w:r>
      </w:ins>
      <w:r>
        <w:rPr>
          <w:rFonts w:cs="Calibri"/>
          <w:b/>
          <w:bCs/>
        </w:rPr>
        <w:t xml:space="preserve">). </w:t>
      </w:r>
      <w:r>
        <w:rPr>
          <w:rFonts w:cs="Calibri"/>
        </w:rPr>
        <w:t>You will</w:t>
      </w:r>
      <w:r>
        <w:rPr>
          <w:rFonts w:cs="Calibri"/>
          <w:b/>
          <w:bCs/>
        </w:rPr>
        <w:t xml:space="preserve"> </w:t>
      </w:r>
      <w:r>
        <w:rPr>
          <w:rFonts w:cs="Calibri"/>
        </w:rPr>
        <w:t>ultimately be referencing multiple files/directories as arguments for the framework, so we recommend you keep the paths short for convenience sake. This expanded structure should contain the following files:</w:t>
      </w:r>
    </w:p>
    <w:p w:rsidR="009A0284" w:rsidRDefault="009A0284">
      <w:pPr>
        <w:widowControl w:val="0"/>
        <w:autoSpaceDE w:val="0"/>
        <w:autoSpaceDN w:val="0"/>
        <w:adjustRightInd w:val="0"/>
        <w:spacing w:after="0" w:line="240" w:lineRule="auto"/>
        <w:rPr>
          <w:rFonts w:ascii="Times New Roman" w:hAnsi="Times New Roman"/>
          <w:sz w:val="24"/>
          <w:szCs w:val="24"/>
        </w:rPr>
        <w:sectPr w:rsidR="009A0284">
          <w:pgSz w:w="12240" w:h="15840"/>
          <w:pgMar w:top="1251" w:right="740" w:bottom="975" w:left="720" w:header="720" w:footer="720" w:gutter="0"/>
          <w:cols w:space="720" w:equalWidth="0">
            <w:col w:w="10780"/>
          </w:cols>
          <w:noEndnote/>
        </w:sect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371" w:lineRule="exact"/>
        <w:rPr>
          <w:rFonts w:ascii="Times New Roman" w:hAnsi="Times New Roman"/>
          <w:sz w:val="24"/>
          <w:szCs w:val="24"/>
        </w:rPr>
      </w:pPr>
    </w:p>
    <w:p w:rsidR="009A0284" w:rsidRDefault="009A0284">
      <w:pPr>
        <w:widowControl w:val="0"/>
        <w:overflowPunct w:val="0"/>
        <w:autoSpaceDE w:val="0"/>
        <w:autoSpaceDN w:val="0"/>
        <w:adjustRightInd w:val="0"/>
        <w:spacing w:after="0" w:line="443" w:lineRule="auto"/>
        <w:rPr>
          <w:rFonts w:ascii="Times New Roman" w:hAnsi="Times New Roman"/>
          <w:sz w:val="24"/>
          <w:szCs w:val="24"/>
        </w:rPr>
      </w:pPr>
      <w:r>
        <w:rPr>
          <w:rFonts w:cs="Calibri"/>
        </w:rPr>
        <w:t>idt_contest\jacoco\lib\jacocoagent.jar idt_contest\jars\CommandLineEncryption.jar idt_contest\jars\LeetConverter.jar idt_contest\jars\RegexPatternMatch.jar idt_contest\jars\TesterTypeCheck.jar</w:t>
      </w:r>
    </w:p>
    <w:p w:rsidR="009A0284" w:rsidRDefault="009A0284">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br w:type="column"/>
      </w: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322" w:lineRule="exact"/>
        <w:rPr>
          <w:rFonts w:ascii="Times New Roman" w:hAnsi="Times New Roman"/>
          <w:sz w:val="24"/>
          <w:szCs w:val="24"/>
        </w:rPr>
      </w:pPr>
    </w:p>
    <w:p w:rsidR="009A0284" w:rsidRDefault="009A0284">
      <w:pPr>
        <w:widowControl w:val="0"/>
        <w:numPr>
          <w:ilvl w:val="0"/>
          <w:numId w:val="1"/>
        </w:numPr>
        <w:tabs>
          <w:tab w:val="clear" w:pos="720"/>
          <w:tab w:val="num" w:pos="122"/>
        </w:tabs>
        <w:overflowPunct w:val="0"/>
        <w:autoSpaceDE w:val="0"/>
        <w:autoSpaceDN w:val="0"/>
        <w:adjustRightInd w:val="0"/>
        <w:spacing w:after="0" w:line="239" w:lineRule="auto"/>
        <w:ind w:left="122" w:hanging="122"/>
        <w:jc w:val="both"/>
        <w:rPr>
          <w:rFonts w:cs="Calibri"/>
        </w:rPr>
      </w:pPr>
      <w:r>
        <w:rPr>
          <w:rFonts w:cs="Calibri"/>
        </w:rPr>
        <w:t xml:space="preserve">this is the jacoco agent jar </w:t>
      </w:r>
    </w:p>
    <w:p w:rsidR="009A0284" w:rsidRDefault="009A0284">
      <w:pPr>
        <w:widowControl w:val="0"/>
        <w:autoSpaceDE w:val="0"/>
        <w:autoSpaceDN w:val="0"/>
        <w:adjustRightInd w:val="0"/>
        <w:spacing w:after="0" w:line="241" w:lineRule="exact"/>
        <w:rPr>
          <w:rFonts w:cs="Calibri"/>
        </w:rPr>
      </w:pPr>
    </w:p>
    <w:p w:rsidR="009A0284" w:rsidRDefault="009A0284">
      <w:pPr>
        <w:widowControl w:val="0"/>
        <w:numPr>
          <w:ilvl w:val="1"/>
          <w:numId w:val="1"/>
        </w:numPr>
        <w:tabs>
          <w:tab w:val="clear" w:pos="1440"/>
          <w:tab w:val="num" w:pos="122"/>
        </w:tabs>
        <w:overflowPunct w:val="0"/>
        <w:autoSpaceDE w:val="0"/>
        <w:autoSpaceDN w:val="0"/>
        <w:adjustRightInd w:val="0"/>
        <w:spacing w:after="0" w:line="239" w:lineRule="auto"/>
        <w:ind w:left="122" w:hanging="108"/>
        <w:jc w:val="both"/>
        <w:rPr>
          <w:rFonts w:cs="Calibri"/>
        </w:rPr>
      </w:pPr>
      <w:r>
        <w:rPr>
          <w:rFonts w:cs="Calibri"/>
        </w:rPr>
        <w:t xml:space="preserve">this is an executable black-box jar that you will test </w:t>
      </w:r>
    </w:p>
    <w:p w:rsidR="009A0284" w:rsidRDefault="009A0284">
      <w:pPr>
        <w:widowControl w:val="0"/>
        <w:autoSpaceDE w:val="0"/>
        <w:autoSpaceDN w:val="0"/>
        <w:adjustRightInd w:val="0"/>
        <w:spacing w:after="0" w:line="241" w:lineRule="exact"/>
        <w:rPr>
          <w:rFonts w:cs="Calibri"/>
        </w:rPr>
      </w:pPr>
    </w:p>
    <w:p w:rsidR="009A0284" w:rsidRDefault="009A0284">
      <w:pPr>
        <w:widowControl w:val="0"/>
        <w:numPr>
          <w:ilvl w:val="2"/>
          <w:numId w:val="1"/>
        </w:numPr>
        <w:tabs>
          <w:tab w:val="clear" w:pos="2160"/>
          <w:tab w:val="num" w:pos="162"/>
        </w:tabs>
        <w:overflowPunct w:val="0"/>
        <w:autoSpaceDE w:val="0"/>
        <w:autoSpaceDN w:val="0"/>
        <w:adjustRightInd w:val="0"/>
        <w:spacing w:after="0" w:line="240" w:lineRule="auto"/>
        <w:ind w:left="162" w:hanging="126"/>
        <w:jc w:val="both"/>
        <w:rPr>
          <w:rFonts w:cs="Calibri"/>
        </w:rPr>
      </w:pPr>
      <w:r>
        <w:rPr>
          <w:rFonts w:cs="Calibri"/>
        </w:rPr>
        <w:t xml:space="preserve">this is an executable black-box jar that you will test </w:t>
      </w:r>
    </w:p>
    <w:p w:rsidR="009A0284" w:rsidRDefault="009A0284">
      <w:pPr>
        <w:widowControl w:val="0"/>
        <w:autoSpaceDE w:val="0"/>
        <w:autoSpaceDN w:val="0"/>
        <w:adjustRightInd w:val="0"/>
        <w:spacing w:after="0" w:line="240" w:lineRule="exact"/>
        <w:rPr>
          <w:rFonts w:cs="Calibri"/>
        </w:rPr>
      </w:pPr>
    </w:p>
    <w:p w:rsidR="009A0284" w:rsidRDefault="009A0284">
      <w:pPr>
        <w:widowControl w:val="0"/>
        <w:numPr>
          <w:ilvl w:val="2"/>
          <w:numId w:val="1"/>
        </w:numPr>
        <w:tabs>
          <w:tab w:val="clear" w:pos="2160"/>
          <w:tab w:val="num" w:pos="162"/>
        </w:tabs>
        <w:overflowPunct w:val="0"/>
        <w:autoSpaceDE w:val="0"/>
        <w:autoSpaceDN w:val="0"/>
        <w:adjustRightInd w:val="0"/>
        <w:spacing w:after="0" w:line="240" w:lineRule="auto"/>
        <w:ind w:left="162" w:hanging="121"/>
        <w:jc w:val="both"/>
        <w:rPr>
          <w:rFonts w:cs="Calibri"/>
        </w:rPr>
      </w:pPr>
      <w:r>
        <w:rPr>
          <w:rFonts w:cs="Calibri"/>
        </w:rPr>
        <w:t xml:space="preserve">this is an executable black-box jar that you will test </w:t>
      </w:r>
    </w:p>
    <w:p w:rsidR="009A0284" w:rsidRDefault="009A0284">
      <w:pPr>
        <w:widowControl w:val="0"/>
        <w:autoSpaceDE w:val="0"/>
        <w:autoSpaceDN w:val="0"/>
        <w:adjustRightInd w:val="0"/>
        <w:spacing w:after="0" w:line="252" w:lineRule="exact"/>
        <w:rPr>
          <w:rFonts w:cs="Calibri"/>
        </w:rPr>
      </w:pPr>
    </w:p>
    <w:p w:rsidR="009A0284" w:rsidRDefault="009A0284">
      <w:pPr>
        <w:widowControl w:val="0"/>
        <w:numPr>
          <w:ilvl w:val="2"/>
          <w:numId w:val="1"/>
        </w:numPr>
        <w:tabs>
          <w:tab w:val="clear" w:pos="2160"/>
          <w:tab w:val="num" w:pos="162"/>
        </w:tabs>
        <w:overflowPunct w:val="0"/>
        <w:autoSpaceDE w:val="0"/>
        <w:autoSpaceDN w:val="0"/>
        <w:adjustRightInd w:val="0"/>
        <w:spacing w:after="0" w:line="240" w:lineRule="auto"/>
        <w:ind w:left="162" w:hanging="124"/>
        <w:jc w:val="both"/>
        <w:rPr>
          <w:rFonts w:cs="Calibri"/>
          <w:sz w:val="21"/>
          <w:szCs w:val="21"/>
        </w:rPr>
      </w:pPr>
      <w:r>
        <w:rPr>
          <w:rFonts w:cs="Calibri"/>
          <w:sz w:val="21"/>
          <w:szCs w:val="21"/>
        </w:rPr>
        <w:t xml:space="preserve">this is an executable </w:t>
      </w:r>
      <w:r>
        <w:rPr>
          <w:rFonts w:cs="Calibri"/>
          <w:b/>
          <w:bCs/>
          <w:sz w:val="21"/>
          <w:szCs w:val="21"/>
          <w:u w:val="single"/>
        </w:rPr>
        <w:t>white-box</w:t>
      </w:r>
      <w:r>
        <w:rPr>
          <w:rFonts w:cs="Calibri"/>
          <w:sz w:val="21"/>
          <w:szCs w:val="21"/>
        </w:rPr>
        <w:t xml:space="preserve"> jar that you will test </w:t>
      </w:r>
    </w:p>
    <w:p w:rsidR="009A0284" w:rsidRDefault="009A0284">
      <w:pPr>
        <w:widowControl w:val="0"/>
        <w:autoSpaceDE w:val="0"/>
        <w:autoSpaceDN w:val="0"/>
        <w:adjustRightInd w:val="0"/>
        <w:spacing w:after="0" w:line="240" w:lineRule="auto"/>
        <w:rPr>
          <w:rFonts w:ascii="Times New Roman" w:hAnsi="Times New Roman"/>
          <w:sz w:val="24"/>
          <w:szCs w:val="24"/>
        </w:rPr>
        <w:sectPr w:rsidR="009A0284">
          <w:type w:val="continuous"/>
          <w:pgSz w:w="12240" w:h="15840"/>
          <w:pgMar w:top="1251" w:right="2040" w:bottom="975" w:left="1080" w:header="720" w:footer="720" w:gutter="0"/>
          <w:cols w:num="2" w:space="278" w:equalWidth="0">
            <w:col w:w="4060" w:space="278"/>
            <w:col w:w="4782"/>
          </w:cols>
          <w:noEndnote/>
        </w:sectPr>
      </w:pPr>
    </w:p>
    <w:p w:rsidR="009A0284" w:rsidRDefault="000B6A00">
      <w:pPr>
        <w:widowControl w:val="0"/>
        <w:autoSpaceDE w:val="0"/>
        <w:autoSpaceDN w:val="0"/>
        <w:adjustRightInd w:val="0"/>
        <w:spacing w:after="0" w:line="239" w:lineRule="auto"/>
        <w:rPr>
          <w:rFonts w:ascii="Times New Roman" w:hAnsi="Times New Roman"/>
          <w:sz w:val="24"/>
          <w:szCs w:val="24"/>
        </w:rPr>
      </w:pPr>
      <w:bookmarkStart w:id="408" w:name="page4"/>
      <w:bookmarkEnd w:id="408"/>
      <w:r>
        <w:rPr>
          <w:noProof/>
        </w:rPr>
        <w:lastRenderedPageBreak/>
        <w:pict>
          <v:shape id="_x0000_s1029" type="#_x0000_t75" style="position:absolute;margin-left:493.3pt;margin-top:6.3pt;width:106.7pt;height:53.2pt;z-index:-10;mso-position-horizontal-relative:page;mso-position-vertical-relative:page" o:allowincell="f">
            <v:imagedata r:id="rId7" o:title="" chromakey="white"/>
            <w10:wrap anchorx="page" anchory="page"/>
          </v:shape>
        </w:pict>
      </w:r>
      <w:r w:rsidR="009A0284">
        <w:rPr>
          <w:rFonts w:cs="Calibri"/>
          <w:b/>
          <w:bCs/>
          <w:sz w:val="28"/>
          <w:szCs w:val="28"/>
        </w:rPr>
        <w:t xml:space="preserve">2. </w:t>
      </w:r>
      <w:r w:rsidR="009A0284">
        <w:rPr>
          <w:rFonts w:cs="Calibri"/>
          <w:b/>
          <w:bCs/>
          <w:sz w:val="36"/>
          <w:szCs w:val="36"/>
        </w:rPr>
        <w:t>Framework Dependencies</w:t>
      </w:r>
    </w:p>
    <w:p w:rsidR="009A0284" w:rsidRDefault="009A0284">
      <w:pPr>
        <w:widowControl w:val="0"/>
        <w:autoSpaceDE w:val="0"/>
        <w:autoSpaceDN w:val="0"/>
        <w:adjustRightInd w:val="0"/>
        <w:spacing w:after="0" w:line="315" w:lineRule="exact"/>
        <w:rPr>
          <w:rFonts w:ascii="Times New Roman" w:hAnsi="Times New Roman"/>
          <w:sz w:val="24"/>
          <w:szCs w:val="24"/>
        </w:rPr>
      </w:pPr>
    </w:p>
    <w:p w:rsidR="009A0284" w:rsidRDefault="009A0284">
      <w:pPr>
        <w:widowControl w:val="0"/>
        <w:overflowPunct w:val="0"/>
        <w:autoSpaceDE w:val="0"/>
        <w:autoSpaceDN w:val="0"/>
        <w:adjustRightInd w:val="0"/>
        <w:spacing w:after="0" w:line="236" w:lineRule="auto"/>
        <w:ind w:right="40"/>
        <w:rPr>
          <w:rFonts w:ascii="Times New Roman" w:hAnsi="Times New Roman"/>
          <w:sz w:val="24"/>
          <w:szCs w:val="24"/>
        </w:rPr>
      </w:pPr>
      <w:r>
        <w:rPr>
          <w:rFonts w:cs="Calibri"/>
        </w:rPr>
        <w:t>We intend for you to develop and execute the framework through Eclipse. There are a minimal set of dependencies that you will need to install in order to get the framework up and running.</w:t>
      </w:r>
    </w:p>
    <w:p w:rsidR="009A0284" w:rsidRDefault="009A0284">
      <w:pPr>
        <w:widowControl w:val="0"/>
        <w:autoSpaceDE w:val="0"/>
        <w:autoSpaceDN w:val="0"/>
        <w:adjustRightInd w:val="0"/>
        <w:spacing w:after="0" w:line="288" w:lineRule="exact"/>
        <w:rPr>
          <w:rFonts w:ascii="Times New Roman" w:hAnsi="Times New Roman"/>
          <w:sz w:val="24"/>
          <w:szCs w:val="24"/>
        </w:rPr>
      </w:pPr>
    </w:p>
    <w:p w:rsidR="009A0284" w:rsidRDefault="009A0284">
      <w:pPr>
        <w:widowControl w:val="0"/>
        <w:numPr>
          <w:ilvl w:val="0"/>
          <w:numId w:val="2"/>
        </w:numPr>
        <w:overflowPunct w:val="0"/>
        <w:autoSpaceDE w:val="0"/>
        <w:autoSpaceDN w:val="0"/>
        <w:adjustRightInd w:val="0"/>
        <w:spacing w:after="0" w:line="236" w:lineRule="auto"/>
        <w:ind w:right="260"/>
        <w:jc w:val="both"/>
        <w:rPr>
          <w:rFonts w:cs="Calibri"/>
        </w:rPr>
      </w:pPr>
      <w:r>
        <w:rPr>
          <w:rFonts w:cs="Calibri"/>
          <w:b/>
          <w:bCs/>
        </w:rPr>
        <w:t xml:space="preserve">Java SE 1.7 or greater </w:t>
      </w:r>
      <w:r>
        <w:rPr>
          <w:rFonts w:cs="Calibri"/>
        </w:rPr>
        <w:t>- You will need to have Java installed and available as a command on the command line</w:t>
      </w:r>
      <w:r>
        <w:rPr>
          <w:rFonts w:cs="Calibri"/>
          <w:b/>
          <w:bCs/>
        </w:rPr>
        <w:t xml:space="preserve"> </w:t>
      </w:r>
      <w:r>
        <w:rPr>
          <w:rFonts w:cs="Calibri"/>
        </w:rPr>
        <w:t xml:space="preserve">(added to your path). </w:t>
      </w:r>
      <w:r>
        <w:rPr>
          <w:rFonts w:cs="Calibri"/>
          <w:b/>
          <w:bCs/>
        </w:rPr>
        <w:t>The minimum acceptable Java version is 1.7</w:t>
      </w:r>
      <w:r>
        <w:rPr>
          <w:rFonts w:cs="Calibri"/>
        </w:rPr>
        <w:t xml:space="preserve">. The framework will be executing external </w:t>
      </w:r>
    </w:p>
    <w:p w:rsidR="009A0284" w:rsidRDefault="009A0284">
      <w:pPr>
        <w:widowControl w:val="0"/>
        <w:autoSpaceDE w:val="0"/>
        <w:autoSpaceDN w:val="0"/>
        <w:adjustRightInd w:val="0"/>
        <w:spacing w:after="0" w:line="42" w:lineRule="exact"/>
        <w:rPr>
          <w:rFonts w:cs="Calibri"/>
        </w:rPr>
      </w:pPr>
    </w:p>
    <w:p w:rsidR="009A0284" w:rsidRDefault="009A0284">
      <w:pPr>
        <w:widowControl w:val="0"/>
        <w:overflowPunct w:val="0"/>
        <w:autoSpaceDE w:val="0"/>
        <w:autoSpaceDN w:val="0"/>
        <w:adjustRightInd w:val="0"/>
        <w:spacing w:after="0" w:line="239" w:lineRule="auto"/>
        <w:ind w:left="720"/>
        <w:jc w:val="both"/>
        <w:rPr>
          <w:rFonts w:cs="Calibri"/>
        </w:rPr>
      </w:pPr>
      <w:r>
        <w:rPr>
          <w:rFonts w:cs="Calibri"/>
        </w:rPr>
        <w:t xml:space="preserve">Java processes, and will require the command ‘java –jar’ to resolve correctly from the command line. </w:t>
      </w:r>
    </w:p>
    <w:p w:rsidR="009A0284" w:rsidRDefault="009A0284">
      <w:pPr>
        <w:widowControl w:val="0"/>
        <w:autoSpaceDE w:val="0"/>
        <w:autoSpaceDN w:val="0"/>
        <w:adjustRightInd w:val="0"/>
        <w:spacing w:after="0" w:line="398" w:lineRule="exact"/>
        <w:rPr>
          <w:rFonts w:cs="Calibri"/>
        </w:rPr>
      </w:pPr>
    </w:p>
    <w:p w:rsidR="009A0284" w:rsidRDefault="009A0284">
      <w:pPr>
        <w:widowControl w:val="0"/>
        <w:numPr>
          <w:ilvl w:val="0"/>
          <w:numId w:val="2"/>
        </w:numPr>
        <w:overflowPunct w:val="0"/>
        <w:autoSpaceDE w:val="0"/>
        <w:autoSpaceDN w:val="0"/>
        <w:adjustRightInd w:val="0"/>
        <w:spacing w:after="0" w:line="261" w:lineRule="auto"/>
        <w:rPr>
          <w:rFonts w:cs="Calibri"/>
        </w:rPr>
      </w:pPr>
      <w:r>
        <w:rPr>
          <w:rFonts w:cs="Calibri"/>
          <w:b/>
          <w:bCs/>
        </w:rPr>
        <w:t>Eclipse 4.4 or greater</w:t>
      </w:r>
      <w:r>
        <w:rPr>
          <w:rFonts w:cs="Calibri"/>
        </w:rPr>
        <w:t>- You will need to have Eclipse installed because the framework was created as a Maven</w:t>
      </w:r>
      <w:r>
        <w:rPr>
          <w:rFonts w:cs="Calibri"/>
          <w:b/>
          <w:bCs/>
        </w:rPr>
        <w:t xml:space="preserve"> </w:t>
      </w:r>
      <w:r>
        <w:rPr>
          <w:rFonts w:cs="Calibri"/>
        </w:rPr>
        <w:t xml:space="preserve">Project for Eclipse. The project was originally created using Eclipse 4.4. (Luna), but there do not appear to be any requirements on a specific version of Eclipse. If you have a version prior to 4.4, you should be okay. Our recommendation is to use Luna (4.4), Mars (4.5), or Neon (4.6). </w:t>
      </w:r>
      <w:hyperlink r:id="rId9" w:history="1">
        <w:r>
          <w:rPr>
            <w:rFonts w:cs="Calibri"/>
          </w:rPr>
          <w:t xml:space="preserve"> </w:t>
        </w:r>
        <w:r>
          <w:rPr>
            <w:rFonts w:cs="Calibri"/>
            <w:color w:val="0000FF"/>
            <w:u w:val="single"/>
          </w:rPr>
          <w:t>http://www.eclipse.org/downloads</w:t>
        </w:r>
      </w:hyperlink>
      <w:r>
        <w:rPr>
          <w:rFonts w:cs="Calibri"/>
          <w:color w:val="0000FF"/>
          <w:u w:val="single"/>
        </w:rPr>
        <w:t>/</w:t>
      </w:r>
      <w:r>
        <w:rPr>
          <w:rFonts w:cs="Calibri"/>
        </w:rPr>
        <w:t xml:space="preserve"> </w:t>
      </w:r>
    </w:p>
    <w:p w:rsidR="009A0284" w:rsidRDefault="009A0284">
      <w:pPr>
        <w:widowControl w:val="0"/>
        <w:autoSpaceDE w:val="0"/>
        <w:autoSpaceDN w:val="0"/>
        <w:adjustRightInd w:val="0"/>
        <w:spacing w:after="0" w:line="377" w:lineRule="exact"/>
        <w:rPr>
          <w:rFonts w:cs="Calibri"/>
        </w:rPr>
      </w:pPr>
    </w:p>
    <w:p w:rsidR="009A0284" w:rsidRDefault="009A0284">
      <w:pPr>
        <w:widowControl w:val="0"/>
        <w:numPr>
          <w:ilvl w:val="0"/>
          <w:numId w:val="2"/>
        </w:numPr>
        <w:overflowPunct w:val="0"/>
        <w:autoSpaceDE w:val="0"/>
        <w:autoSpaceDN w:val="0"/>
        <w:adjustRightInd w:val="0"/>
        <w:spacing w:after="0" w:line="267" w:lineRule="auto"/>
        <w:ind w:right="80"/>
        <w:rPr>
          <w:rFonts w:cs="Calibri"/>
        </w:rPr>
      </w:pPr>
      <w:r>
        <w:rPr>
          <w:rFonts w:cs="Calibri"/>
          <w:b/>
          <w:bCs/>
        </w:rPr>
        <w:t xml:space="preserve">Maven2Eclipse (m2e) </w:t>
      </w:r>
      <w:r>
        <w:rPr>
          <w:rFonts w:cs="Calibri"/>
        </w:rPr>
        <w:t>–</w:t>
      </w:r>
      <w:r>
        <w:rPr>
          <w:rFonts w:cs="Calibri"/>
          <w:b/>
          <w:bCs/>
        </w:rPr>
        <w:t xml:space="preserve"> </w:t>
      </w:r>
      <w:r>
        <w:rPr>
          <w:rFonts w:cs="Calibri"/>
        </w:rPr>
        <w:t>You will need to make sure that you have Maven support in Eclipse installed to import</w:t>
      </w:r>
      <w:r>
        <w:rPr>
          <w:rFonts w:cs="Calibri"/>
          <w:b/>
          <w:bCs/>
        </w:rPr>
        <w:t xml:space="preserve"> </w:t>
      </w:r>
      <w:r>
        <w:rPr>
          <w:rFonts w:cs="Calibri"/>
        </w:rPr>
        <w:t xml:space="preserve">and resolve dependencies associated with the framework project. One way to test if you already have this, is to go to </w:t>
      </w:r>
      <w:r>
        <w:rPr>
          <w:rFonts w:cs="Calibri"/>
          <w:u w:val="single"/>
        </w:rPr>
        <w:t>File</w:t>
      </w:r>
      <w:r>
        <w:rPr>
          <w:rFonts w:cs="Calibri"/>
        </w:rPr>
        <w:t xml:space="preserve"> &gt; </w:t>
      </w:r>
      <w:r>
        <w:rPr>
          <w:rFonts w:cs="Calibri"/>
          <w:u w:val="single"/>
        </w:rPr>
        <w:t>Import</w:t>
      </w:r>
      <w:r>
        <w:rPr>
          <w:rFonts w:cs="Calibri"/>
        </w:rPr>
        <w:t xml:space="preserve">, and look for Maven &gt; Existing Maven Projects. If you do not have that option, you will need to install m2e from </w:t>
      </w:r>
      <w:r>
        <w:rPr>
          <w:rFonts w:cs="Calibri"/>
          <w:u w:val="single"/>
        </w:rPr>
        <w:t>Help</w:t>
      </w:r>
      <w:r>
        <w:rPr>
          <w:rFonts w:cs="Calibri"/>
        </w:rPr>
        <w:t xml:space="preserve"> &gt; </w:t>
      </w:r>
      <w:r>
        <w:rPr>
          <w:rFonts w:cs="Calibri"/>
          <w:u w:val="single"/>
        </w:rPr>
        <w:t>Install New Software</w:t>
      </w:r>
      <w:r>
        <w:rPr>
          <w:rFonts w:cs="Calibri"/>
        </w:rPr>
        <w:t xml:space="preserve">. Look for the site that uses the name of the version of Eclipse that you have installed (e.g. Luna, Mars, or Neon). You will find ‘m2e’ under the Collaboration entry. Install m2e and verify that you see the Maven options under </w:t>
      </w:r>
      <w:r>
        <w:rPr>
          <w:rFonts w:cs="Calibri"/>
          <w:u w:val="single"/>
        </w:rPr>
        <w:t>File</w:t>
      </w:r>
      <w:r>
        <w:rPr>
          <w:rFonts w:cs="Calibri"/>
        </w:rPr>
        <w:t xml:space="preserve"> &gt; </w:t>
      </w:r>
      <w:r>
        <w:rPr>
          <w:rFonts w:cs="Calibri"/>
          <w:u w:val="single"/>
        </w:rPr>
        <w:t>Import</w:t>
      </w:r>
      <w:r>
        <w:rPr>
          <w:rFonts w:cs="Calibri"/>
        </w:rPr>
        <w:t xml:space="preserve">. </w:t>
      </w:r>
    </w:p>
    <w:p w:rsidR="009A0284" w:rsidRDefault="000B6A00">
      <w:pPr>
        <w:widowControl w:val="0"/>
        <w:autoSpaceDE w:val="0"/>
        <w:autoSpaceDN w:val="0"/>
        <w:adjustRightInd w:val="0"/>
        <w:spacing w:after="0" w:line="200" w:lineRule="exact"/>
        <w:rPr>
          <w:rFonts w:ascii="Times New Roman" w:hAnsi="Times New Roman"/>
          <w:sz w:val="24"/>
          <w:szCs w:val="24"/>
        </w:rPr>
      </w:pPr>
      <w:r>
        <w:rPr>
          <w:noProof/>
        </w:rPr>
        <w:pict>
          <v:shape id="_x0000_s1030" type="#_x0000_t75" style="position:absolute;margin-left:44.25pt;margin-top:17.05pt;width:469.5pt;height:204.6pt;z-index:-9" o:allowincell="f">
            <v:imagedata r:id="rId10" o:title=""/>
          </v:shape>
        </w:pict>
      </w: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73" w:lineRule="exact"/>
        <w:rPr>
          <w:rFonts w:ascii="Times New Roman" w:hAnsi="Times New Roman"/>
          <w:sz w:val="24"/>
          <w:szCs w:val="24"/>
        </w:rPr>
      </w:pPr>
    </w:p>
    <w:p w:rsidR="009A0284" w:rsidRDefault="009A0284">
      <w:pPr>
        <w:widowControl w:val="0"/>
        <w:autoSpaceDE w:val="0"/>
        <w:autoSpaceDN w:val="0"/>
        <w:adjustRightInd w:val="0"/>
        <w:spacing w:after="0" w:line="240" w:lineRule="auto"/>
        <w:ind w:left="2920"/>
        <w:rPr>
          <w:rFonts w:ascii="Times New Roman" w:hAnsi="Times New Roman"/>
          <w:sz w:val="24"/>
          <w:szCs w:val="24"/>
        </w:rPr>
      </w:pPr>
      <w:r>
        <w:rPr>
          <w:rFonts w:cs="Calibri"/>
          <w:sz w:val="20"/>
          <w:szCs w:val="20"/>
        </w:rPr>
        <w:t xml:space="preserve">Installing Maven from </w:t>
      </w:r>
      <w:r>
        <w:rPr>
          <w:rFonts w:cs="Calibri"/>
          <w:sz w:val="20"/>
          <w:szCs w:val="20"/>
          <w:u w:val="single"/>
        </w:rPr>
        <w:t>Help</w:t>
      </w:r>
      <w:r>
        <w:rPr>
          <w:rFonts w:cs="Calibri"/>
          <w:sz w:val="20"/>
          <w:szCs w:val="20"/>
        </w:rPr>
        <w:t xml:space="preserve"> &gt; </w:t>
      </w:r>
      <w:r>
        <w:rPr>
          <w:rFonts w:cs="Calibri"/>
          <w:sz w:val="20"/>
          <w:szCs w:val="20"/>
          <w:u w:val="single"/>
        </w:rPr>
        <w:t>Install New Software</w:t>
      </w:r>
      <w:r>
        <w:rPr>
          <w:rFonts w:cs="Calibri"/>
          <w:sz w:val="20"/>
          <w:szCs w:val="20"/>
        </w:rPr>
        <w:t xml:space="preserve"> in Eclipse Luna</w:t>
      </w:r>
    </w:p>
    <w:p w:rsidR="009A0284" w:rsidRDefault="009A0284">
      <w:pPr>
        <w:widowControl w:val="0"/>
        <w:autoSpaceDE w:val="0"/>
        <w:autoSpaceDN w:val="0"/>
        <w:adjustRightInd w:val="0"/>
        <w:spacing w:after="0" w:line="391" w:lineRule="exact"/>
        <w:rPr>
          <w:rFonts w:ascii="Times New Roman" w:hAnsi="Times New Roman"/>
          <w:sz w:val="24"/>
          <w:szCs w:val="24"/>
        </w:rPr>
      </w:pPr>
    </w:p>
    <w:p w:rsidR="009A0284" w:rsidRDefault="009A0284">
      <w:pPr>
        <w:widowControl w:val="0"/>
        <w:overflowPunct w:val="0"/>
        <w:autoSpaceDE w:val="0"/>
        <w:autoSpaceDN w:val="0"/>
        <w:adjustRightInd w:val="0"/>
        <w:spacing w:after="0" w:line="236" w:lineRule="auto"/>
        <w:ind w:left="720" w:right="200"/>
        <w:rPr>
          <w:rFonts w:ascii="Times New Roman" w:hAnsi="Times New Roman"/>
          <w:sz w:val="24"/>
          <w:szCs w:val="24"/>
        </w:rPr>
      </w:pPr>
      <w:r>
        <w:rPr>
          <w:rFonts w:cs="Calibri"/>
        </w:rPr>
        <w:t>Eclipse will use Maven to resolve the library dependencies for the framework automatically using the pom.xml file that is included with the framework project:</w:t>
      </w:r>
    </w:p>
    <w:p w:rsidR="009A0284" w:rsidRDefault="009A0284">
      <w:pPr>
        <w:widowControl w:val="0"/>
        <w:autoSpaceDE w:val="0"/>
        <w:autoSpaceDN w:val="0"/>
        <w:adjustRightInd w:val="0"/>
        <w:spacing w:after="0" w:line="350" w:lineRule="exact"/>
        <w:rPr>
          <w:rFonts w:ascii="Times New Roman" w:hAnsi="Times New Roman"/>
          <w:sz w:val="24"/>
          <w:szCs w:val="24"/>
        </w:rPr>
      </w:pPr>
    </w:p>
    <w:p w:rsidR="009A0284" w:rsidRDefault="009A0284">
      <w:pPr>
        <w:widowControl w:val="0"/>
        <w:tabs>
          <w:tab w:val="left" w:pos="2860"/>
        </w:tabs>
        <w:autoSpaceDE w:val="0"/>
        <w:autoSpaceDN w:val="0"/>
        <w:adjustRightInd w:val="0"/>
        <w:spacing w:after="0" w:line="240" w:lineRule="auto"/>
        <w:ind w:left="720"/>
        <w:rPr>
          <w:rFonts w:ascii="Times New Roman" w:hAnsi="Times New Roman"/>
          <w:sz w:val="24"/>
          <w:szCs w:val="24"/>
        </w:rPr>
      </w:pPr>
      <w:r>
        <w:rPr>
          <w:rFonts w:cs="Calibri"/>
          <w:b/>
          <w:bCs/>
          <w:u w:val="single"/>
        </w:rPr>
        <w:t>(GROUP)</w:t>
      </w:r>
      <w:r>
        <w:rPr>
          <w:rFonts w:ascii="Times New Roman" w:hAnsi="Times New Roman"/>
          <w:sz w:val="24"/>
          <w:szCs w:val="24"/>
        </w:rPr>
        <w:tab/>
      </w:r>
      <w:ins w:id="409" w:author="Shumann Xu" w:date="2017-02-17T00:49:00Z">
        <w:r w:rsidR="00640D5D">
          <w:rPr>
            <w:rFonts w:ascii="Times New Roman" w:hAnsi="Times New Roman"/>
            <w:sz w:val="24"/>
            <w:szCs w:val="24"/>
          </w:rPr>
          <w:tab/>
        </w:r>
        <w:r w:rsidR="00640D5D">
          <w:rPr>
            <w:rFonts w:ascii="Times New Roman" w:hAnsi="Times New Roman"/>
            <w:sz w:val="24"/>
            <w:szCs w:val="24"/>
          </w:rPr>
          <w:tab/>
        </w:r>
      </w:ins>
      <w:r>
        <w:rPr>
          <w:rFonts w:cs="Calibri"/>
          <w:b/>
          <w:bCs/>
          <w:u w:val="single"/>
        </w:rPr>
        <w:t>(ARTIFACT IDs)</w:t>
      </w:r>
    </w:p>
    <w:p w:rsidR="009A0284" w:rsidRDefault="009A0284">
      <w:pPr>
        <w:widowControl w:val="0"/>
        <w:autoSpaceDE w:val="0"/>
        <w:autoSpaceDN w:val="0"/>
        <w:adjustRightInd w:val="0"/>
        <w:spacing w:after="0" w:line="41" w:lineRule="exact"/>
        <w:rPr>
          <w:rFonts w:ascii="Times New Roman" w:hAnsi="Times New Roman"/>
          <w:sz w:val="24"/>
          <w:szCs w:val="24"/>
        </w:rPr>
      </w:pPr>
    </w:p>
    <w:p w:rsidR="009A0284" w:rsidRDefault="009A0284">
      <w:pPr>
        <w:widowControl w:val="0"/>
        <w:tabs>
          <w:tab w:val="left" w:pos="2860"/>
        </w:tabs>
        <w:autoSpaceDE w:val="0"/>
        <w:autoSpaceDN w:val="0"/>
        <w:adjustRightInd w:val="0"/>
        <w:spacing w:after="0" w:line="240" w:lineRule="auto"/>
        <w:ind w:left="720"/>
        <w:rPr>
          <w:rFonts w:ascii="Times New Roman" w:hAnsi="Times New Roman"/>
          <w:sz w:val="24"/>
          <w:szCs w:val="24"/>
        </w:rPr>
      </w:pPr>
      <w:r>
        <w:rPr>
          <w:rFonts w:cs="Calibri"/>
        </w:rPr>
        <w:t>org.jacoco</w:t>
      </w:r>
      <w:r>
        <w:rPr>
          <w:rFonts w:ascii="Times New Roman" w:hAnsi="Times New Roman"/>
          <w:sz w:val="24"/>
          <w:szCs w:val="24"/>
        </w:rPr>
        <w:tab/>
      </w:r>
      <w:ins w:id="410" w:author="Shumann Xu" w:date="2017-02-17T00:49:00Z">
        <w:r w:rsidR="00640D5D">
          <w:rPr>
            <w:rFonts w:ascii="Times New Roman" w:hAnsi="Times New Roman"/>
            <w:sz w:val="24"/>
            <w:szCs w:val="24"/>
          </w:rPr>
          <w:tab/>
        </w:r>
        <w:r w:rsidR="00640D5D">
          <w:rPr>
            <w:rFonts w:ascii="Times New Roman" w:hAnsi="Times New Roman"/>
            <w:sz w:val="24"/>
            <w:szCs w:val="24"/>
          </w:rPr>
          <w:tab/>
        </w:r>
      </w:ins>
      <w:r>
        <w:rPr>
          <w:rFonts w:cs="Calibri"/>
        </w:rPr>
        <w:t>jacoco-maven-plugin, org.jacoco.core, org.jacoco.agent, org.jacoco.report</w:t>
      </w:r>
    </w:p>
    <w:p w:rsidR="009A0284" w:rsidRDefault="009A0284">
      <w:pPr>
        <w:widowControl w:val="0"/>
        <w:autoSpaceDE w:val="0"/>
        <w:autoSpaceDN w:val="0"/>
        <w:adjustRightInd w:val="0"/>
        <w:spacing w:after="0" w:line="41" w:lineRule="exact"/>
        <w:rPr>
          <w:rFonts w:ascii="Times New Roman" w:hAnsi="Times New Roman"/>
          <w:sz w:val="24"/>
          <w:szCs w:val="24"/>
        </w:rPr>
      </w:pPr>
    </w:p>
    <w:p w:rsidR="009A0284" w:rsidRDefault="009A0284">
      <w:pPr>
        <w:widowControl w:val="0"/>
        <w:tabs>
          <w:tab w:val="left" w:pos="2860"/>
        </w:tabs>
        <w:autoSpaceDE w:val="0"/>
        <w:autoSpaceDN w:val="0"/>
        <w:adjustRightInd w:val="0"/>
        <w:spacing w:after="0" w:line="240" w:lineRule="auto"/>
        <w:ind w:left="720"/>
        <w:rPr>
          <w:rFonts w:ascii="Times New Roman" w:hAnsi="Times New Roman"/>
          <w:sz w:val="24"/>
          <w:szCs w:val="24"/>
        </w:rPr>
      </w:pPr>
      <w:r>
        <w:rPr>
          <w:rFonts w:cs="Calibri"/>
        </w:rPr>
        <w:t>org.ow2.asm</w:t>
      </w:r>
      <w:r>
        <w:rPr>
          <w:rFonts w:ascii="Times New Roman" w:hAnsi="Times New Roman"/>
          <w:sz w:val="24"/>
          <w:szCs w:val="24"/>
        </w:rPr>
        <w:tab/>
      </w:r>
      <w:ins w:id="411" w:author="Shumann Xu" w:date="2017-02-17T00:49:00Z">
        <w:r w:rsidR="00640D5D">
          <w:rPr>
            <w:rFonts w:ascii="Times New Roman" w:hAnsi="Times New Roman"/>
            <w:sz w:val="24"/>
            <w:szCs w:val="24"/>
          </w:rPr>
          <w:tab/>
        </w:r>
        <w:r w:rsidR="00640D5D">
          <w:rPr>
            <w:rFonts w:ascii="Times New Roman" w:hAnsi="Times New Roman"/>
            <w:sz w:val="24"/>
            <w:szCs w:val="24"/>
          </w:rPr>
          <w:tab/>
        </w:r>
      </w:ins>
      <w:r>
        <w:rPr>
          <w:rFonts w:cs="Calibri"/>
        </w:rPr>
        <w:t>asm-all</w:t>
      </w:r>
    </w:p>
    <w:p w:rsidR="009A0284" w:rsidRDefault="009A0284">
      <w:pPr>
        <w:widowControl w:val="0"/>
        <w:autoSpaceDE w:val="0"/>
        <w:autoSpaceDN w:val="0"/>
        <w:adjustRightInd w:val="0"/>
        <w:spacing w:after="0" w:line="39" w:lineRule="exact"/>
        <w:rPr>
          <w:rFonts w:ascii="Times New Roman" w:hAnsi="Times New Roman"/>
          <w:sz w:val="24"/>
          <w:szCs w:val="24"/>
        </w:rPr>
      </w:pPr>
    </w:p>
    <w:p w:rsidR="009A0284" w:rsidRDefault="009A0284">
      <w:pPr>
        <w:widowControl w:val="0"/>
        <w:tabs>
          <w:tab w:val="left" w:pos="2860"/>
        </w:tabs>
        <w:autoSpaceDE w:val="0"/>
        <w:autoSpaceDN w:val="0"/>
        <w:adjustRightInd w:val="0"/>
        <w:spacing w:after="0" w:line="239" w:lineRule="auto"/>
        <w:ind w:left="720"/>
        <w:rPr>
          <w:ins w:id="412" w:author="Shumann Xu" w:date="2017-02-17T00:46:00Z"/>
          <w:rFonts w:cs="Calibri"/>
          <w:sz w:val="21"/>
          <w:szCs w:val="21"/>
        </w:rPr>
      </w:pPr>
      <w:r>
        <w:rPr>
          <w:rFonts w:cs="Calibri"/>
        </w:rPr>
        <w:t>commons-cli</w:t>
      </w:r>
      <w:r>
        <w:rPr>
          <w:rFonts w:ascii="Times New Roman" w:hAnsi="Times New Roman"/>
          <w:sz w:val="24"/>
          <w:szCs w:val="24"/>
        </w:rPr>
        <w:tab/>
      </w:r>
      <w:ins w:id="413" w:author="Shumann Xu" w:date="2017-02-17T00:49:00Z">
        <w:r w:rsidR="00640D5D">
          <w:rPr>
            <w:rFonts w:ascii="Times New Roman" w:hAnsi="Times New Roman"/>
            <w:sz w:val="24"/>
            <w:szCs w:val="24"/>
          </w:rPr>
          <w:tab/>
        </w:r>
        <w:r w:rsidR="00640D5D">
          <w:rPr>
            <w:rFonts w:ascii="Times New Roman" w:hAnsi="Times New Roman"/>
            <w:sz w:val="24"/>
            <w:szCs w:val="24"/>
          </w:rPr>
          <w:tab/>
        </w:r>
      </w:ins>
      <w:r>
        <w:rPr>
          <w:rFonts w:cs="Calibri"/>
          <w:sz w:val="21"/>
          <w:szCs w:val="21"/>
        </w:rPr>
        <w:t>commons-cli</w:t>
      </w:r>
    </w:p>
    <w:p w:rsidR="00640D5D" w:rsidRDefault="00640D5D">
      <w:pPr>
        <w:widowControl w:val="0"/>
        <w:tabs>
          <w:tab w:val="left" w:pos="2860"/>
        </w:tabs>
        <w:autoSpaceDE w:val="0"/>
        <w:autoSpaceDN w:val="0"/>
        <w:adjustRightInd w:val="0"/>
        <w:spacing w:after="0" w:line="239" w:lineRule="auto"/>
        <w:ind w:left="720"/>
        <w:rPr>
          <w:ins w:id="414" w:author="Shumann Xu" w:date="2017-02-17T00:46:00Z"/>
          <w:rFonts w:cs="Calibri"/>
          <w:sz w:val="21"/>
          <w:szCs w:val="21"/>
        </w:rPr>
      </w:pPr>
      <w:ins w:id="415" w:author="Shumann Xu" w:date="2017-02-17T00:46:00Z">
        <w:r w:rsidRPr="00640D5D">
          <w:rPr>
            <w:rFonts w:cs="Calibri"/>
            <w:sz w:val="21"/>
            <w:szCs w:val="21"/>
          </w:rPr>
          <w:t>com.google.guava</w:t>
        </w:r>
        <w:r>
          <w:rPr>
            <w:rFonts w:cs="Calibri"/>
            <w:sz w:val="21"/>
            <w:szCs w:val="21"/>
          </w:rPr>
          <w:tab/>
        </w:r>
      </w:ins>
      <w:ins w:id="416" w:author="Shumann Xu" w:date="2017-02-17T00:49:00Z">
        <w:r>
          <w:rPr>
            <w:rFonts w:cs="Calibri"/>
            <w:sz w:val="21"/>
            <w:szCs w:val="21"/>
          </w:rPr>
          <w:tab/>
        </w:r>
        <w:r>
          <w:rPr>
            <w:rFonts w:cs="Calibri"/>
            <w:sz w:val="21"/>
            <w:szCs w:val="21"/>
          </w:rPr>
          <w:tab/>
        </w:r>
      </w:ins>
      <w:ins w:id="417" w:author="Shumann Xu" w:date="2017-02-17T00:46:00Z">
        <w:r w:rsidRPr="00640D5D">
          <w:rPr>
            <w:rFonts w:cs="Calibri"/>
            <w:sz w:val="21"/>
            <w:szCs w:val="21"/>
          </w:rPr>
          <w:t>guava</w:t>
        </w:r>
      </w:ins>
    </w:p>
    <w:p w:rsidR="00640D5D" w:rsidRDefault="00640D5D">
      <w:pPr>
        <w:widowControl w:val="0"/>
        <w:tabs>
          <w:tab w:val="left" w:pos="2860"/>
        </w:tabs>
        <w:autoSpaceDE w:val="0"/>
        <w:autoSpaceDN w:val="0"/>
        <w:adjustRightInd w:val="0"/>
        <w:spacing w:after="0" w:line="239" w:lineRule="auto"/>
        <w:ind w:left="720"/>
        <w:rPr>
          <w:ins w:id="418" w:author="Shumann Xu" w:date="2017-02-17T00:47:00Z"/>
          <w:rFonts w:cs="Calibri"/>
          <w:sz w:val="21"/>
          <w:szCs w:val="21"/>
        </w:rPr>
      </w:pPr>
      <w:ins w:id="419" w:author="Shumann Xu" w:date="2017-02-17T00:46:00Z">
        <w:r w:rsidRPr="00640D5D">
          <w:rPr>
            <w:rFonts w:cs="Calibri"/>
            <w:sz w:val="21"/>
            <w:szCs w:val="21"/>
          </w:rPr>
          <w:t>log4j</w:t>
        </w:r>
        <w:r>
          <w:rPr>
            <w:rFonts w:cs="Calibri"/>
            <w:sz w:val="21"/>
            <w:szCs w:val="21"/>
          </w:rPr>
          <w:tab/>
        </w:r>
      </w:ins>
      <w:ins w:id="420" w:author="Shumann Xu" w:date="2017-02-17T00:49:00Z">
        <w:r>
          <w:rPr>
            <w:rFonts w:cs="Calibri"/>
            <w:sz w:val="21"/>
            <w:szCs w:val="21"/>
          </w:rPr>
          <w:tab/>
        </w:r>
        <w:r>
          <w:rPr>
            <w:rFonts w:cs="Calibri"/>
            <w:sz w:val="21"/>
            <w:szCs w:val="21"/>
          </w:rPr>
          <w:tab/>
        </w:r>
      </w:ins>
      <w:ins w:id="421" w:author="Shumann Xu" w:date="2017-02-17T00:46:00Z">
        <w:r w:rsidRPr="00640D5D">
          <w:rPr>
            <w:rFonts w:cs="Calibri"/>
            <w:sz w:val="21"/>
            <w:szCs w:val="21"/>
          </w:rPr>
          <w:t>log4j</w:t>
        </w:r>
      </w:ins>
    </w:p>
    <w:p w:rsidR="00640D5D" w:rsidRDefault="00640D5D">
      <w:pPr>
        <w:widowControl w:val="0"/>
        <w:tabs>
          <w:tab w:val="left" w:pos="2860"/>
        </w:tabs>
        <w:autoSpaceDE w:val="0"/>
        <w:autoSpaceDN w:val="0"/>
        <w:adjustRightInd w:val="0"/>
        <w:spacing w:after="0" w:line="239" w:lineRule="auto"/>
        <w:ind w:left="720"/>
        <w:rPr>
          <w:ins w:id="422" w:author="Shumann Xu" w:date="2017-02-17T00:47:00Z"/>
          <w:rFonts w:cs="Calibri"/>
          <w:sz w:val="21"/>
          <w:szCs w:val="21"/>
        </w:rPr>
      </w:pPr>
      <w:ins w:id="423" w:author="Shumann Xu" w:date="2017-02-17T00:47:00Z">
        <w:r w:rsidRPr="00640D5D">
          <w:rPr>
            <w:rFonts w:cs="Calibri"/>
            <w:sz w:val="21"/>
            <w:szCs w:val="21"/>
          </w:rPr>
          <w:t>org.slf4j</w:t>
        </w:r>
        <w:r>
          <w:rPr>
            <w:rFonts w:cs="Calibri"/>
            <w:sz w:val="21"/>
            <w:szCs w:val="21"/>
          </w:rPr>
          <w:tab/>
        </w:r>
      </w:ins>
      <w:ins w:id="424" w:author="Shumann Xu" w:date="2017-02-17T00:49:00Z">
        <w:r>
          <w:rPr>
            <w:rFonts w:cs="Calibri"/>
            <w:sz w:val="21"/>
            <w:szCs w:val="21"/>
          </w:rPr>
          <w:tab/>
        </w:r>
        <w:r>
          <w:rPr>
            <w:rFonts w:cs="Calibri"/>
            <w:sz w:val="21"/>
            <w:szCs w:val="21"/>
          </w:rPr>
          <w:tab/>
        </w:r>
      </w:ins>
      <w:ins w:id="425" w:author="Shumann Xu" w:date="2017-02-17T00:47:00Z">
        <w:r w:rsidRPr="00640D5D">
          <w:rPr>
            <w:rFonts w:cs="Calibri"/>
            <w:sz w:val="21"/>
            <w:szCs w:val="21"/>
          </w:rPr>
          <w:t>slf4j-api</w:t>
        </w:r>
        <w:r>
          <w:rPr>
            <w:rFonts w:cs="Calibri"/>
            <w:sz w:val="21"/>
            <w:szCs w:val="21"/>
          </w:rPr>
          <w:t xml:space="preserve">, </w:t>
        </w:r>
        <w:r w:rsidRPr="00640D5D">
          <w:rPr>
            <w:rFonts w:cs="Calibri"/>
            <w:sz w:val="21"/>
            <w:szCs w:val="21"/>
          </w:rPr>
          <w:t>slf4j-log4j12</w:t>
        </w:r>
      </w:ins>
    </w:p>
    <w:p w:rsidR="00640D5D" w:rsidRDefault="00640D5D">
      <w:pPr>
        <w:widowControl w:val="0"/>
        <w:tabs>
          <w:tab w:val="left" w:pos="2860"/>
        </w:tabs>
        <w:autoSpaceDE w:val="0"/>
        <w:autoSpaceDN w:val="0"/>
        <w:adjustRightInd w:val="0"/>
        <w:spacing w:after="0" w:line="239" w:lineRule="auto"/>
        <w:ind w:left="720"/>
        <w:rPr>
          <w:ins w:id="426" w:author="Shumann Xu" w:date="2017-02-17T00:48:00Z"/>
          <w:rFonts w:cs="Calibri"/>
          <w:sz w:val="21"/>
          <w:szCs w:val="21"/>
        </w:rPr>
      </w:pPr>
      <w:ins w:id="427" w:author="Shumann Xu" w:date="2017-02-17T00:47:00Z">
        <w:r w:rsidRPr="00640D5D">
          <w:rPr>
            <w:rFonts w:cs="Calibri"/>
            <w:sz w:val="21"/>
            <w:szCs w:val="21"/>
          </w:rPr>
          <w:t>org.yaml</w:t>
        </w:r>
        <w:r>
          <w:rPr>
            <w:rFonts w:cs="Calibri"/>
            <w:sz w:val="21"/>
            <w:szCs w:val="21"/>
          </w:rPr>
          <w:tab/>
        </w:r>
      </w:ins>
      <w:ins w:id="428" w:author="Shumann Xu" w:date="2017-02-17T00:49:00Z">
        <w:r>
          <w:rPr>
            <w:rFonts w:cs="Calibri"/>
            <w:sz w:val="21"/>
            <w:szCs w:val="21"/>
          </w:rPr>
          <w:tab/>
        </w:r>
        <w:r>
          <w:rPr>
            <w:rFonts w:cs="Calibri"/>
            <w:sz w:val="21"/>
            <w:szCs w:val="21"/>
          </w:rPr>
          <w:tab/>
        </w:r>
      </w:ins>
      <w:ins w:id="429" w:author="Shumann Xu" w:date="2017-02-17T00:48:00Z">
        <w:r w:rsidRPr="00640D5D">
          <w:rPr>
            <w:rFonts w:cs="Calibri"/>
            <w:sz w:val="21"/>
            <w:szCs w:val="21"/>
          </w:rPr>
          <w:t>snakeyaml</w:t>
        </w:r>
      </w:ins>
    </w:p>
    <w:p w:rsidR="00640D5D" w:rsidRDefault="00640D5D">
      <w:pPr>
        <w:widowControl w:val="0"/>
        <w:tabs>
          <w:tab w:val="left" w:pos="2860"/>
        </w:tabs>
        <w:autoSpaceDE w:val="0"/>
        <w:autoSpaceDN w:val="0"/>
        <w:adjustRightInd w:val="0"/>
        <w:spacing w:after="0" w:line="239" w:lineRule="auto"/>
        <w:ind w:left="720"/>
        <w:rPr>
          <w:ins w:id="430" w:author="Shumann Xu" w:date="2017-02-17T00:48:00Z"/>
          <w:rFonts w:cs="Calibri"/>
          <w:sz w:val="21"/>
          <w:szCs w:val="21"/>
        </w:rPr>
      </w:pPr>
      <w:ins w:id="431" w:author="Shumann Xu" w:date="2017-02-17T00:48:00Z">
        <w:r w:rsidRPr="00640D5D">
          <w:rPr>
            <w:rFonts w:cs="Calibri"/>
            <w:sz w:val="21"/>
            <w:szCs w:val="21"/>
          </w:rPr>
          <w:t>junit</w:t>
        </w:r>
        <w:r>
          <w:rPr>
            <w:rFonts w:cs="Calibri"/>
            <w:sz w:val="21"/>
            <w:szCs w:val="21"/>
          </w:rPr>
          <w:tab/>
        </w:r>
      </w:ins>
      <w:ins w:id="432" w:author="Shumann Xu" w:date="2017-02-17T00:49:00Z">
        <w:r>
          <w:rPr>
            <w:rFonts w:cs="Calibri"/>
            <w:sz w:val="21"/>
            <w:szCs w:val="21"/>
          </w:rPr>
          <w:tab/>
        </w:r>
        <w:r>
          <w:rPr>
            <w:rFonts w:cs="Calibri"/>
            <w:sz w:val="21"/>
            <w:szCs w:val="21"/>
          </w:rPr>
          <w:tab/>
        </w:r>
      </w:ins>
      <w:ins w:id="433" w:author="Shumann Xu" w:date="2017-02-17T00:48:00Z">
        <w:r w:rsidRPr="00640D5D">
          <w:rPr>
            <w:rFonts w:cs="Calibri"/>
            <w:sz w:val="21"/>
            <w:szCs w:val="21"/>
          </w:rPr>
          <w:t>junit</w:t>
        </w:r>
      </w:ins>
    </w:p>
    <w:p w:rsidR="00640D5D" w:rsidRDefault="00640D5D">
      <w:pPr>
        <w:widowControl w:val="0"/>
        <w:tabs>
          <w:tab w:val="left" w:pos="2860"/>
        </w:tabs>
        <w:autoSpaceDE w:val="0"/>
        <w:autoSpaceDN w:val="0"/>
        <w:adjustRightInd w:val="0"/>
        <w:spacing w:after="0" w:line="239" w:lineRule="auto"/>
        <w:ind w:left="720"/>
        <w:rPr>
          <w:ins w:id="434" w:author="Shumann Xu" w:date="2017-02-17T00:48:00Z"/>
          <w:rFonts w:cs="Calibri"/>
          <w:sz w:val="21"/>
          <w:szCs w:val="21"/>
        </w:rPr>
      </w:pPr>
      <w:ins w:id="435" w:author="Shumann Xu" w:date="2017-02-17T00:48:00Z">
        <w:r w:rsidRPr="00640D5D">
          <w:rPr>
            <w:rFonts w:cs="Calibri"/>
            <w:sz w:val="21"/>
            <w:szCs w:val="21"/>
          </w:rPr>
          <w:t>com.google.truth</w:t>
        </w:r>
        <w:r>
          <w:rPr>
            <w:rFonts w:cs="Calibri"/>
            <w:sz w:val="21"/>
            <w:szCs w:val="21"/>
          </w:rPr>
          <w:tab/>
        </w:r>
      </w:ins>
      <w:ins w:id="436" w:author="Shumann Xu" w:date="2017-02-17T00:49:00Z">
        <w:r>
          <w:rPr>
            <w:rFonts w:cs="Calibri"/>
            <w:sz w:val="21"/>
            <w:szCs w:val="21"/>
          </w:rPr>
          <w:tab/>
        </w:r>
        <w:r>
          <w:rPr>
            <w:rFonts w:cs="Calibri"/>
            <w:sz w:val="21"/>
            <w:szCs w:val="21"/>
          </w:rPr>
          <w:tab/>
        </w:r>
      </w:ins>
      <w:ins w:id="437" w:author="Shumann Xu" w:date="2017-02-17T00:48:00Z">
        <w:r w:rsidRPr="00640D5D">
          <w:rPr>
            <w:rFonts w:cs="Calibri"/>
            <w:sz w:val="21"/>
            <w:szCs w:val="21"/>
          </w:rPr>
          <w:t>truth</w:t>
        </w:r>
      </w:ins>
    </w:p>
    <w:p w:rsidR="00640D5D" w:rsidRDefault="00640D5D">
      <w:pPr>
        <w:widowControl w:val="0"/>
        <w:tabs>
          <w:tab w:val="left" w:pos="2860"/>
        </w:tabs>
        <w:autoSpaceDE w:val="0"/>
        <w:autoSpaceDN w:val="0"/>
        <w:adjustRightInd w:val="0"/>
        <w:spacing w:after="0" w:line="239" w:lineRule="auto"/>
        <w:ind w:left="720"/>
        <w:rPr>
          <w:ins w:id="438" w:author="Shumann Xu" w:date="2017-02-17T00:49:00Z"/>
          <w:rFonts w:cs="Calibri"/>
          <w:sz w:val="21"/>
          <w:szCs w:val="21"/>
        </w:rPr>
      </w:pPr>
      <w:ins w:id="439" w:author="Shumann Xu" w:date="2017-02-17T00:48:00Z">
        <w:r w:rsidRPr="00640D5D">
          <w:rPr>
            <w:rFonts w:cs="Calibri"/>
            <w:sz w:val="21"/>
            <w:szCs w:val="21"/>
          </w:rPr>
          <w:t>org.apache.commons</w:t>
        </w:r>
        <w:r>
          <w:rPr>
            <w:rFonts w:cs="Calibri"/>
            <w:sz w:val="21"/>
            <w:szCs w:val="21"/>
          </w:rPr>
          <w:tab/>
        </w:r>
      </w:ins>
      <w:ins w:id="440" w:author="Shumann Xu" w:date="2017-02-17T00:49:00Z">
        <w:r>
          <w:rPr>
            <w:rFonts w:cs="Calibri"/>
            <w:sz w:val="21"/>
            <w:szCs w:val="21"/>
          </w:rPr>
          <w:tab/>
        </w:r>
        <w:r>
          <w:rPr>
            <w:rFonts w:cs="Calibri"/>
            <w:sz w:val="21"/>
            <w:szCs w:val="21"/>
          </w:rPr>
          <w:tab/>
        </w:r>
      </w:ins>
      <w:ins w:id="441" w:author="Shumann Xu" w:date="2017-02-17T00:48:00Z">
        <w:r w:rsidRPr="00640D5D">
          <w:rPr>
            <w:rFonts w:cs="Calibri"/>
            <w:sz w:val="21"/>
            <w:szCs w:val="21"/>
          </w:rPr>
          <w:t>commons-lang3</w:t>
        </w:r>
      </w:ins>
    </w:p>
    <w:p w:rsidR="00640D5D" w:rsidRDefault="00640D5D">
      <w:pPr>
        <w:widowControl w:val="0"/>
        <w:tabs>
          <w:tab w:val="left" w:pos="2860"/>
        </w:tabs>
        <w:autoSpaceDE w:val="0"/>
        <w:autoSpaceDN w:val="0"/>
        <w:adjustRightInd w:val="0"/>
        <w:spacing w:after="0" w:line="239" w:lineRule="auto"/>
        <w:ind w:left="720"/>
        <w:rPr>
          <w:ins w:id="442" w:author="Shumann Xu" w:date="2017-02-17T00:49:00Z"/>
          <w:rFonts w:cs="Calibri"/>
          <w:sz w:val="21"/>
          <w:szCs w:val="21"/>
        </w:rPr>
      </w:pPr>
      <w:ins w:id="443" w:author="Shumann Xu" w:date="2017-02-17T00:49:00Z">
        <w:r w:rsidRPr="00640D5D">
          <w:rPr>
            <w:rFonts w:cs="Calibri"/>
            <w:sz w:val="21"/>
            <w:szCs w:val="21"/>
          </w:rPr>
          <w:t>commons-collections</w:t>
        </w:r>
        <w:r>
          <w:rPr>
            <w:rFonts w:cs="Calibri"/>
            <w:sz w:val="21"/>
            <w:szCs w:val="21"/>
          </w:rPr>
          <w:tab/>
        </w:r>
        <w:r>
          <w:rPr>
            <w:rFonts w:cs="Calibri"/>
            <w:sz w:val="21"/>
            <w:szCs w:val="21"/>
          </w:rPr>
          <w:tab/>
        </w:r>
        <w:r>
          <w:rPr>
            <w:rFonts w:cs="Calibri"/>
            <w:sz w:val="21"/>
            <w:szCs w:val="21"/>
          </w:rPr>
          <w:tab/>
        </w:r>
        <w:r w:rsidRPr="00640D5D">
          <w:rPr>
            <w:rFonts w:cs="Calibri"/>
            <w:sz w:val="21"/>
            <w:szCs w:val="21"/>
          </w:rPr>
          <w:t>commons-collections</w:t>
        </w:r>
      </w:ins>
    </w:p>
    <w:p w:rsidR="00640D5D" w:rsidRDefault="00640D5D">
      <w:pPr>
        <w:widowControl w:val="0"/>
        <w:tabs>
          <w:tab w:val="left" w:pos="2860"/>
        </w:tabs>
        <w:autoSpaceDE w:val="0"/>
        <w:autoSpaceDN w:val="0"/>
        <w:adjustRightInd w:val="0"/>
        <w:spacing w:after="0" w:line="239" w:lineRule="auto"/>
        <w:ind w:left="720"/>
        <w:rPr>
          <w:ins w:id="444" w:author="Shumann Xu" w:date="2017-02-17T00:45:00Z"/>
          <w:rFonts w:cs="Calibri"/>
          <w:sz w:val="21"/>
          <w:szCs w:val="21"/>
        </w:rPr>
      </w:pPr>
      <w:ins w:id="445" w:author="Shumann Xu" w:date="2017-02-17T00:49:00Z">
        <w:r w:rsidRPr="00640D5D">
          <w:rPr>
            <w:rFonts w:cs="Calibri"/>
            <w:sz w:val="21"/>
            <w:szCs w:val="21"/>
          </w:rPr>
          <w:t>com.fasterxml.jackson.core</w:t>
        </w:r>
        <w:r>
          <w:rPr>
            <w:rFonts w:cs="Calibri"/>
            <w:sz w:val="21"/>
            <w:szCs w:val="21"/>
          </w:rPr>
          <w:tab/>
        </w:r>
        <w:r w:rsidRPr="00640D5D">
          <w:rPr>
            <w:rFonts w:cs="Calibri"/>
            <w:sz w:val="21"/>
            <w:szCs w:val="21"/>
          </w:rPr>
          <w:t>jackson-databind</w:t>
        </w:r>
      </w:ins>
    </w:p>
    <w:p w:rsidR="00640D5D" w:rsidRDefault="00640D5D">
      <w:pPr>
        <w:widowControl w:val="0"/>
        <w:tabs>
          <w:tab w:val="left" w:pos="2860"/>
        </w:tabs>
        <w:autoSpaceDE w:val="0"/>
        <w:autoSpaceDN w:val="0"/>
        <w:adjustRightInd w:val="0"/>
        <w:spacing w:after="0" w:line="239" w:lineRule="auto"/>
        <w:ind w:left="720"/>
        <w:rPr>
          <w:rFonts w:ascii="Times New Roman" w:hAnsi="Times New Roman"/>
          <w:sz w:val="24"/>
          <w:szCs w:val="24"/>
        </w:rPr>
      </w:pPr>
    </w:p>
    <w:p w:rsidR="009A0284" w:rsidRDefault="009A0284">
      <w:pPr>
        <w:widowControl w:val="0"/>
        <w:autoSpaceDE w:val="0"/>
        <w:autoSpaceDN w:val="0"/>
        <w:adjustRightInd w:val="0"/>
        <w:spacing w:after="0" w:line="240" w:lineRule="auto"/>
        <w:rPr>
          <w:ins w:id="446" w:author="Shumann Xu" w:date="2017-02-17T01:46:00Z"/>
          <w:rFonts w:ascii="Times New Roman" w:hAnsi="Times New Roman"/>
          <w:sz w:val="24"/>
          <w:szCs w:val="24"/>
        </w:rPr>
      </w:pPr>
    </w:p>
    <w:p w:rsidR="00AF10C3" w:rsidRDefault="00AF10C3">
      <w:pPr>
        <w:widowControl w:val="0"/>
        <w:autoSpaceDE w:val="0"/>
        <w:autoSpaceDN w:val="0"/>
        <w:adjustRightInd w:val="0"/>
        <w:spacing w:after="0" w:line="240" w:lineRule="auto"/>
        <w:rPr>
          <w:ins w:id="447" w:author="Shumann Xu" w:date="2017-02-17T01:47:00Z"/>
          <w:rFonts w:ascii="Times New Roman" w:hAnsi="Times New Roman"/>
          <w:sz w:val="24"/>
          <w:szCs w:val="24"/>
        </w:rPr>
      </w:pPr>
    </w:p>
    <w:p w:rsidR="00AF10C3" w:rsidRPr="00F551C1" w:rsidRDefault="00AF10C3">
      <w:pPr>
        <w:widowControl w:val="0"/>
        <w:numPr>
          <w:ilvl w:val="0"/>
          <w:numId w:val="2"/>
        </w:numPr>
        <w:autoSpaceDE w:val="0"/>
        <w:autoSpaceDN w:val="0"/>
        <w:adjustRightInd w:val="0"/>
        <w:spacing w:after="0" w:line="240" w:lineRule="auto"/>
        <w:rPr>
          <w:ins w:id="448" w:author="Shumann Xu" w:date="2017-02-17T02:12:00Z"/>
          <w:rFonts w:cs="Calibri"/>
          <w:sz w:val="24"/>
          <w:szCs w:val="24"/>
        </w:rPr>
      </w:pPr>
      <w:ins w:id="449" w:author="Shumann Xu" w:date="2017-02-17T01:48:00Z">
        <w:r w:rsidRPr="00F551C1">
          <w:rPr>
            <w:rFonts w:cs="Calibri"/>
            <w:b/>
            <w:sz w:val="24"/>
            <w:szCs w:val="24"/>
            <w:rPrChange w:id="450" w:author="Shumann Xu" w:date="2017-02-17T02:12:00Z">
              <w:rPr>
                <w:rFonts w:ascii="Times New Roman" w:hAnsi="Times New Roman" w:cs="Calibri"/>
                <w:sz w:val="24"/>
                <w:szCs w:val="24"/>
              </w:rPr>
            </w:rPrChange>
          </w:rPr>
          <w:t>Gradle</w:t>
        </w:r>
      </w:ins>
      <w:ins w:id="451" w:author="Shumann Xu" w:date="2017-02-17T01:49:00Z">
        <w:r w:rsidRPr="00F551C1">
          <w:rPr>
            <w:rFonts w:cs="Calibri"/>
            <w:sz w:val="24"/>
            <w:szCs w:val="24"/>
            <w:rPrChange w:id="452" w:author="Shumann Xu" w:date="2017-02-17T02:11:00Z">
              <w:rPr>
                <w:rFonts w:ascii="Times New Roman" w:hAnsi="Times New Roman" w:cs="Calibri"/>
                <w:sz w:val="24"/>
                <w:szCs w:val="24"/>
              </w:rPr>
            </w:rPrChange>
          </w:rPr>
          <w:t xml:space="preserve"> </w:t>
        </w:r>
        <w:r w:rsidRPr="00F551C1">
          <w:rPr>
            <w:rFonts w:cs="Calibri"/>
            <w:sz w:val="24"/>
            <w:szCs w:val="24"/>
          </w:rPr>
          <w:t>–</w:t>
        </w:r>
        <w:r w:rsidRPr="00F551C1">
          <w:rPr>
            <w:rFonts w:cs="Calibri"/>
            <w:sz w:val="24"/>
            <w:szCs w:val="24"/>
            <w:rPrChange w:id="453" w:author="Shumann Xu" w:date="2017-02-17T02:11:00Z">
              <w:rPr>
                <w:rFonts w:ascii="Times New Roman" w:hAnsi="Times New Roman" w:cs="Calibri"/>
                <w:sz w:val="24"/>
                <w:szCs w:val="24"/>
              </w:rPr>
            </w:rPrChange>
          </w:rPr>
          <w:t xml:space="preserve"> You will </w:t>
        </w:r>
      </w:ins>
      <w:ins w:id="454" w:author="Shumann Xu" w:date="2017-02-17T01:57:00Z">
        <w:r w:rsidRPr="00F551C1">
          <w:rPr>
            <w:rFonts w:cs="Calibri"/>
            <w:sz w:val="24"/>
            <w:szCs w:val="24"/>
            <w:rPrChange w:id="455" w:author="Shumann Xu" w:date="2017-02-17T02:11:00Z">
              <w:rPr>
                <w:rFonts w:ascii="Times New Roman" w:hAnsi="Times New Roman" w:cs="Calibri"/>
                <w:sz w:val="24"/>
                <w:szCs w:val="24"/>
              </w:rPr>
            </w:rPrChange>
          </w:rPr>
          <w:t xml:space="preserve">need to have </w:t>
        </w:r>
      </w:ins>
      <w:ins w:id="456" w:author="Shumann Xu" w:date="2017-02-17T01:50:00Z">
        <w:r w:rsidRPr="00F551C1">
          <w:rPr>
            <w:rFonts w:cs="Calibri"/>
            <w:sz w:val="24"/>
            <w:szCs w:val="24"/>
            <w:rPrChange w:id="457" w:author="Shumann Xu" w:date="2017-02-17T02:11:00Z">
              <w:rPr>
                <w:rFonts w:ascii="Times New Roman" w:hAnsi="Times New Roman" w:cs="Calibri"/>
                <w:sz w:val="24"/>
                <w:szCs w:val="24"/>
              </w:rPr>
            </w:rPrChange>
          </w:rPr>
          <w:t xml:space="preserve">Gradle </w:t>
        </w:r>
      </w:ins>
      <w:ins w:id="458" w:author="Shumann Xu" w:date="2017-02-17T01:57:00Z">
        <w:r w:rsidRPr="00F551C1">
          <w:rPr>
            <w:rFonts w:cs="Calibri"/>
            <w:sz w:val="24"/>
            <w:szCs w:val="24"/>
            <w:rPrChange w:id="459" w:author="Shumann Xu" w:date="2017-02-17T02:11:00Z">
              <w:rPr>
                <w:rFonts w:ascii="Times New Roman" w:hAnsi="Times New Roman" w:cs="Calibri"/>
                <w:sz w:val="24"/>
                <w:szCs w:val="24"/>
              </w:rPr>
            </w:rPrChange>
          </w:rPr>
          <w:t xml:space="preserve">for </w:t>
        </w:r>
      </w:ins>
      <w:ins w:id="460" w:author="Shumann Xu" w:date="2017-02-17T02:02:00Z">
        <w:r w:rsidRPr="00F551C1">
          <w:rPr>
            <w:rFonts w:cs="Calibri"/>
            <w:sz w:val="24"/>
            <w:szCs w:val="24"/>
            <w:rPrChange w:id="461" w:author="Shumann Xu" w:date="2017-02-17T02:11:00Z">
              <w:rPr>
                <w:rFonts w:ascii="Times New Roman" w:hAnsi="Times New Roman" w:cs="Calibri"/>
                <w:sz w:val="24"/>
                <w:szCs w:val="24"/>
              </w:rPr>
            </w:rPrChange>
          </w:rPr>
          <w:t xml:space="preserve">java </w:t>
        </w:r>
      </w:ins>
      <w:ins w:id="462" w:author="Shumann Xu" w:date="2017-02-17T01:57:00Z">
        <w:r w:rsidRPr="00F551C1">
          <w:rPr>
            <w:rFonts w:cs="Calibri"/>
            <w:sz w:val="24"/>
            <w:szCs w:val="24"/>
            <w:rPrChange w:id="463" w:author="Shumann Xu" w:date="2017-02-17T02:11:00Z">
              <w:rPr>
                <w:rFonts w:ascii="Times New Roman" w:hAnsi="Times New Roman" w:cs="Calibri"/>
                <w:sz w:val="24"/>
                <w:szCs w:val="24"/>
              </w:rPr>
            </w:rPrChange>
          </w:rPr>
          <w:t>build tool.</w:t>
        </w:r>
      </w:ins>
      <w:ins w:id="464" w:author="Shumann Xu" w:date="2017-02-17T02:02:00Z">
        <w:r w:rsidRPr="00F551C1">
          <w:rPr>
            <w:rFonts w:cs="Calibri"/>
            <w:sz w:val="24"/>
            <w:szCs w:val="24"/>
            <w:rPrChange w:id="465" w:author="Shumann Xu" w:date="2017-02-17T02:11:00Z">
              <w:rPr>
                <w:rFonts w:ascii="Times New Roman" w:hAnsi="Times New Roman" w:cs="Calibri"/>
                <w:sz w:val="24"/>
                <w:szCs w:val="24"/>
              </w:rPr>
            </w:rPrChange>
          </w:rPr>
          <w:t xml:space="preserve"> It supports automatic download and configuration of dependencies and libraries. </w:t>
        </w:r>
      </w:ins>
      <w:ins w:id="466" w:author="Shumann Xu" w:date="2017-02-17T02:06:00Z">
        <w:r w:rsidRPr="00F551C1">
          <w:rPr>
            <w:rFonts w:cs="Calibri"/>
            <w:sz w:val="24"/>
            <w:szCs w:val="24"/>
            <w:rPrChange w:id="467" w:author="Shumann Xu" w:date="2017-02-17T02:11:00Z">
              <w:rPr>
                <w:rFonts w:ascii="Times New Roman" w:hAnsi="Times New Roman" w:cs="Calibri"/>
                <w:sz w:val="24"/>
                <w:szCs w:val="24"/>
              </w:rPr>
            </w:rPrChange>
          </w:rPr>
          <w:t>It compiles Java source code, run</w:t>
        </w:r>
      </w:ins>
      <w:ins w:id="468" w:author="Shumann Xu" w:date="2017-02-17T02:07:00Z">
        <w:r w:rsidRPr="00F551C1">
          <w:rPr>
            <w:rFonts w:cs="Calibri"/>
            <w:sz w:val="24"/>
            <w:szCs w:val="24"/>
            <w:rPrChange w:id="469" w:author="Shumann Xu" w:date="2017-02-17T02:11:00Z">
              <w:rPr>
                <w:rFonts w:ascii="Times New Roman" w:hAnsi="Times New Roman" w:cs="Calibri"/>
                <w:sz w:val="24"/>
                <w:szCs w:val="24"/>
              </w:rPr>
            </w:rPrChange>
          </w:rPr>
          <w:t>s</w:t>
        </w:r>
      </w:ins>
      <w:ins w:id="470" w:author="Shumann Xu" w:date="2017-02-17T02:06:00Z">
        <w:r w:rsidRPr="00F551C1">
          <w:rPr>
            <w:rFonts w:cs="Calibri"/>
            <w:sz w:val="24"/>
            <w:szCs w:val="24"/>
            <w:rPrChange w:id="471" w:author="Shumann Xu" w:date="2017-02-17T02:11:00Z">
              <w:rPr>
                <w:rFonts w:ascii="Times New Roman" w:hAnsi="Times New Roman" w:cs="Calibri"/>
                <w:sz w:val="24"/>
                <w:szCs w:val="24"/>
              </w:rPr>
            </w:rPrChange>
          </w:rPr>
          <w:t xml:space="preserve"> unit tests, and </w:t>
        </w:r>
      </w:ins>
      <w:ins w:id="472" w:author="Shumann Xu" w:date="2017-02-17T02:07:00Z">
        <w:r w:rsidRPr="00F551C1">
          <w:rPr>
            <w:rFonts w:cs="Calibri"/>
            <w:sz w:val="24"/>
            <w:szCs w:val="24"/>
            <w:rPrChange w:id="473" w:author="Shumann Xu" w:date="2017-02-17T02:11:00Z">
              <w:rPr>
                <w:rFonts w:ascii="Times New Roman" w:hAnsi="Times New Roman" w:cs="Calibri"/>
                <w:sz w:val="24"/>
                <w:szCs w:val="24"/>
              </w:rPr>
            </w:rPrChange>
          </w:rPr>
          <w:t xml:space="preserve">create a JAR file, </w:t>
        </w:r>
      </w:ins>
      <w:ins w:id="474" w:author="Shumann Xu" w:date="2017-02-17T02:08:00Z">
        <w:r w:rsidRPr="00F551C1">
          <w:rPr>
            <w:rFonts w:cs="Calibri"/>
            <w:sz w:val="24"/>
            <w:szCs w:val="24"/>
            <w:rPrChange w:id="475" w:author="Shumann Xu" w:date="2017-02-17T02:11:00Z">
              <w:rPr>
                <w:rFonts w:ascii="Times New Roman" w:hAnsi="Times New Roman" w:cs="Calibri"/>
                <w:sz w:val="24"/>
                <w:szCs w:val="24"/>
              </w:rPr>
            </w:rPrChange>
          </w:rPr>
          <w:t>which can</w:t>
        </w:r>
      </w:ins>
      <w:ins w:id="476" w:author="Shumann Xu" w:date="2017-02-17T02:07:00Z">
        <w:r w:rsidRPr="00F551C1">
          <w:rPr>
            <w:rFonts w:cs="Calibri"/>
            <w:sz w:val="24"/>
            <w:szCs w:val="24"/>
            <w:rPrChange w:id="477" w:author="Shumann Xu" w:date="2017-02-17T02:11:00Z">
              <w:rPr>
                <w:rFonts w:ascii="Times New Roman" w:hAnsi="Times New Roman" w:cs="Calibri"/>
                <w:sz w:val="24"/>
                <w:szCs w:val="24"/>
              </w:rPr>
            </w:rPrChange>
          </w:rPr>
          <w:t xml:space="preserve"> be distributed and run at command line.</w:t>
        </w:r>
      </w:ins>
      <w:ins w:id="478" w:author="Shumann Xu" w:date="2017-02-17T02:10:00Z">
        <w:r w:rsidRPr="00F551C1">
          <w:rPr>
            <w:rFonts w:cs="Calibri"/>
            <w:sz w:val="24"/>
            <w:szCs w:val="24"/>
            <w:rPrChange w:id="479" w:author="Shumann Xu" w:date="2017-02-17T02:11:00Z">
              <w:rPr>
                <w:rFonts w:ascii="Times New Roman" w:hAnsi="Times New Roman" w:cs="Calibri"/>
                <w:sz w:val="24"/>
                <w:szCs w:val="24"/>
              </w:rPr>
            </w:rPrChange>
          </w:rPr>
          <w:t xml:space="preserve"> The current version is 3.3. </w:t>
        </w:r>
      </w:ins>
      <w:ins w:id="480" w:author="Shumann Xu" w:date="2017-02-17T02:11:00Z">
        <w:r w:rsidRPr="00F551C1">
          <w:rPr>
            <w:rFonts w:cs="Calibri"/>
            <w:sz w:val="24"/>
            <w:szCs w:val="24"/>
            <w:rPrChange w:id="481" w:author="Shumann Xu" w:date="2017-02-17T02:11:00Z">
              <w:rPr>
                <w:rFonts w:ascii="Times New Roman" w:hAnsi="Times New Roman" w:cs="Calibri"/>
                <w:sz w:val="24"/>
                <w:szCs w:val="24"/>
              </w:rPr>
            </w:rPrChange>
          </w:rPr>
          <w:t xml:space="preserve">You can download Gradle </w:t>
        </w:r>
      </w:ins>
      <w:ins w:id="482" w:author="Shumann Xu" w:date="2017-02-17T02:15:00Z">
        <w:r w:rsidRPr="00F551C1">
          <w:rPr>
            <w:rFonts w:cs="Calibri"/>
            <w:sz w:val="24"/>
            <w:szCs w:val="24"/>
          </w:rPr>
          <w:t>at</w:t>
        </w:r>
      </w:ins>
      <w:ins w:id="483" w:author="Shumann Xu" w:date="2017-02-17T02:11:00Z">
        <w:r w:rsidRPr="00F551C1">
          <w:rPr>
            <w:rFonts w:cs="Calibri"/>
            <w:sz w:val="24"/>
            <w:szCs w:val="24"/>
            <w:rPrChange w:id="484" w:author="Shumann Xu" w:date="2017-02-17T02:11:00Z">
              <w:rPr>
                <w:rFonts w:ascii="Times New Roman" w:hAnsi="Times New Roman" w:cs="Calibri"/>
                <w:sz w:val="24"/>
                <w:szCs w:val="24"/>
              </w:rPr>
            </w:rPrChange>
          </w:rPr>
          <w:t xml:space="preserve"> </w:t>
        </w:r>
      </w:ins>
      <w:ins w:id="485" w:author="Shumann Xu" w:date="2017-02-17T02:12:00Z">
        <w:r w:rsidRPr="00F551C1">
          <w:rPr>
            <w:rFonts w:cs="Calibri"/>
            <w:sz w:val="24"/>
            <w:szCs w:val="24"/>
          </w:rPr>
          <w:fldChar w:fldCharType="begin"/>
        </w:r>
        <w:r w:rsidRPr="00F551C1">
          <w:rPr>
            <w:rFonts w:cs="Calibri"/>
            <w:sz w:val="24"/>
            <w:szCs w:val="24"/>
          </w:rPr>
          <w:instrText xml:space="preserve"> HYPERLINK "</w:instrText>
        </w:r>
      </w:ins>
      <w:ins w:id="486" w:author="Shumann Xu" w:date="2017-02-17T02:11:00Z">
        <w:r w:rsidRPr="00F551C1">
          <w:rPr>
            <w:rFonts w:cs="Calibri"/>
            <w:sz w:val="24"/>
            <w:szCs w:val="24"/>
            <w:rPrChange w:id="487" w:author="Shumann Xu" w:date="2017-02-17T02:11:00Z">
              <w:rPr>
                <w:rFonts w:ascii="Times New Roman" w:hAnsi="Times New Roman" w:cs="Calibri"/>
                <w:sz w:val="24"/>
                <w:szCs w:val="24"/>
              </w:rPr>
            </w:rPrChange>
          </w:rPr>
          <w:instrText>https://gradle.org/install</w:instrText>
        </w:r>
      </w:ins>
      <w:ins w:id="488" w:author="Shumann Xu" w:date="2017-02-17T02:12:00Z">
        <w:r w:rsidRPr="00F551C1">
          <w:rPr>
            <w:rFonts w:cs="Calibri"/>
            <w:sz w:val="24"/>
            <w:szCs w:val="24"/>
          </w:rPr>
          <w:instrText xml:space="preserve">" </w:instrText>
        </w:r>
        <w:r w:rsidRPr="00F551C1">
          <w:rPr>
            <w:rFonts w:cs="Calibri"/>
            <w:sz w:val="24"/>
            <w:szCs w:val="24"/>
          </w:rPr>
          <w:fldChar w:fldCharType="separate"/>
        </w:r>
      </w:ins>
      <w:r w:rsidRPr="00F551C1">
        <w:rPr>
          <w:rStyle w:val="Hyperlink"/>
          <w:rFonts w:cs="Calibri"/>
          <w:rPrChange w:id="489" w:author="Shumann Xu" w:date="2017-02-17T02:11:00Z">
            <w:rPr>
              <w:rStyle w:val="Hyperlink"/>
              <w:rFonts w:ascii="Times New Roman" w:hAnsi="Times New Roman" w:cs="Calibri"/>
              <w:color w:val="auto"/>
              <w:sz w:val="24"/>
              <w:u w:val="none"/>
            </w:rPr>
          </w:rPrChange>
        </w:rPr>
        <w:t>https://gradle.org/install</w:t>
      </w:r>
      <w:ins w:id="490" w:author="Shumann Xu" w:date="2017-02-17T02:12:00Z">
        <w:r w:rsidRPr="00F551C1">
          <w:rPr>
            <w:rFonts w:cs="Calibri"/>
            <w:sz w:val="24"/>
            <w:szCs w:val="24"/>
          </w:rPr>
          <w:fldChar w:fldCharType="end"/>
        </w:r>
      </w:ins>
      <w:ins w:id="491" w:author="Shumann Xu" w:date="2017-02-17T02:11:00Z">
        <w:r w:rsidRPr="00F551C1">
          <w:rPr>
            <w:rFonts w:cs="Calibri"/>
            <w:sz w:val="24"/>
            <w:szCs w:val="24"/>
            <w:rPrChange w:id="492" w:author="Shumann Xu" w:date="2017-02-17T02:11:00Z">
              <w:rPr>
                <w:rFonts w:ascii="Times New Roman" w:hAnsi="Times New Roman" w:cs="Calibri"/>
                <w:sz w:val="24"/>
                <w:szCs w:val="24"/>
              </w:rPr>
            </w:rPrChange>
          </w:rPr>
          <w:t>.</w:t>
        </w:r>
      </w:ins>
    </w:p>
    <w:p w:rsidR="00AF10C3" w:rsidRPr="00F551C1" w:rsidRDefault="00AF10C3">
      <w:pPr>
        <w:widowControl w:val="0"/>
        <w:autoSpaceDE w:val="0"/>
        <w:autoSpaceDN w:val="0"/>
        <w:adjustRightInd w:val="0"/>
        <w:spacing w:after="0" w:line="240" w:lineRule="auto"/>
        <w:ind w:left="720"/>
        <w:rPr>
          <w:ins w:id="493" w:author="Shumann Xu" w:date="2017-02-17T02:12:00Z"/>
          <w:rFonts w:cs="Calibri"/>
          <w:sz w:val="24"/>
          <w:szCs w:val="24"/>
        </w:rPr>
        <w:pPrChange w:id="494" w:author="Shumann Xu" w:date="2017-02-17T02:12:00Z">
          <w:pPr>
            <w:widowControl w:val="0"/>
            <w:autoSpaceDE w:val="0"/>
            <w:autoSpaceDN w:val="0"/>
            <w:adjustRightInd w:val="0"/>
            <w:spacing w:after="0" w:line="240" w:lineRule="auto"/>
          </w:pPr>
        </w:pPrChange>
      </w:pPr>
    </w:p>
    <w:p w:rsidR="00AF10C3" w:rsidRPr="00F551C1" w:rsidRDefault="00AF10C3">
      <w:pPr>
        <w:widowControl w:val="0"/>
        <w:numPr>
          <w:ilvl w:val="0"/>
          <w:numId w:val="2"/>
        </w:numPr>
        <w:autoSpaceDE w:val="0"/>
        <w:autoSpaceDN w:val="0"/>
        <w:adjustRightInd w:val="0"/>
        <w:spacing w:after="0" w:line="240" w:lineRule="auto"/>
        <w:rPr>
          <w:ins w:id="495" w:author="Shumann Xu" w:date="2017-02-17T01:49:00Z"/>
          <w:rFonts w:cs="Calibri"/>
          <w:sz w:val="24"/>
          <w:szCs w:val="24"/>
          <w:rPrChange w:id="496" w:author="Shumann Xu" w:date="2017-02-17T02:16:00Z">
            <w:rPr>
              <w:ins w:id="497" w:author="Shumann Xu" w:date="2017-02-17T01:49:00Z"/>
              <w:rFonts w:ascii="Times New Roman" w:hAnsi="Times New Roman" w:cs="Calibri"/>
              <w:sz w:val="24"/>
              <w:szCs w:val="24"/>
            </w:rPr>
          </w:rPrChange>
        </w:rPr>
      </w:pPr>
      <w:ins w:id="498" w:author="Shumann Xu" w:date="2017-02-17T02:12:00Z">
        <w:r w:rsidRPr="00F551C1">
          <w:rPr>
            <w:rFonts w:cs="Calibri"/>
            <w:b/>
            <w:sz w:val="24"/>
            <w:szCs w:val="24"/>
            <w:rPrChange w:id="499" w:author="Shumann Xu" w:date="2017-02-17T02:16:00Z">
              <w:rPr>
                <w:rFonts w:ascii="Times New Roman" w:hAnsi="Times New Roman" w:cs="Calibri"/>
                <w:sz w:val="24"/>
                <w:szCs w:val="24"/>
              </w:rPr>
            </w:rPrChange>
          </w:rPr>
          <w:t>Maven</w:t>
        </w:r>
      </w:ins>
      <w:ins w:id="500" w:author="Shumann Xu" w:date="2017-02-17T02:15:00Z">
        <w:r w:rsidRPr="00F551C1">
          <w:rPr>
            <w:rFonts w:cs="Calibri"/>
            <w:b/>
            <w:sz w:val="24"/>
            <w:szCs w:val="24"/>
            <w:rPrChange w:id="501" w:author="Shumann Xu" w:date="2017-02-17T02:16:00Z">
              <w:rPr>
                <w:rFonts w:ascii="Times New Roman" w:hAnsi="Times New Roman" w:cs="Calibri"/>
                <w:sz w:val="24"/>
                <w:szCs w:val="24"/>
              </w:rPr>
            </w:rPrChange>
          </w:rPr>
          <w:t xml:space="preserve"> 3.x or greater</w:t>
        </w:r>
      </w:ins>
      <w:ins w:id="502" w:author="Shumann Xu" w:date="2017-02-17T02:12:00Z">
        <w:r w:rsidRPr="00F551C1">
          <w:rPr>
            <w:rFonts w:cs="Calibri"/>
            <w:sz w:val="24"/>
            <w:szCs w:val="24"/>
            <w:rPrChange w:id="503" w:author="Shumann Xu" w:date="2017-02-17T02:16:00Z">
              <w:rPr>
                <w:rFonts w:ascii="Times New Roman" w:hAnsi="Times New Roman" w:cs="Calibri"/>
                <w:sz w:val="24"/>
                <w:szCs w:val="24"/>
              </w:rPr>
            </w:rPrChange>
          </w:rPr>
          <w:t xml:space="preserve"> </w:t>
        </w:r>
        <w:r w:rsidRPr="00F551C1">
          <w:rPr>
            <w:rFonts w:cs="Calibri"/>
            <w:sz w:val="24"/>
            <w:szCs w:val="24"/>
          </w:rPr>
          <w:t>–</w:t>
        </w:r>
        <w:r w:rsidRPr="00F551C1">
          <w:rPr>
            <w:rFonts w:cs="Calibri"/>
            <w:sz w:val="24"/>
            <w:szCs w:val="24"/>
            <w:rPrChange w:id="504" w:author="Shumann Xu" w:date="2017-02-17T02:16:00Z">
              <w:rPr>
                <w:rFonts w:ascii="Times New Roman" w:hAnsi="Times New Roman" w:cs="Calibri"/>
                <w:sz w:val="24"/>
                <w:szCs w:val="24"/>
              </w:rPr>
            </w:rPrChange>
          </w:rPr>
          <w:t xml:space="preserve"> Alternatively you can use Maven for java build tool.</w:t>
        </w:r>
      </w:ins>
      <w:ins w:id="505" w:author="Shumann Xu" w:date="2017-02-17T02:13:00Z">
        <w:r w:rsidRPr="00F551C1">
          <w:rPr>
            <w:rFonts w:cs="Calibri"/>
            <w:sz w:val="24"/>
            <w:szCs w:val="24"/>
            <w:rPrChange w:id="506" w:author="Shumann Xu" w:date="2017-02-17T02:16:00Z">
              <w:rPr>
                <w:rFonts w:ascii="Times New Roman" w:hAnsi="Times New Roman" w:cs="Calibri"/>
                <w:sz w:val="24"/>
                <w:szCs w:val="24"/>
              </w:rPr>
            </w:rPrChange>
          </w:rPr>
          <w:t xml:space="preserve"> </w:t>
        </w:r>
      </w:ins>
      <w:ins w:id="507" w:author="Shumann Xu" w:date="2017-02-17T02:15:00Z">
        <w:r w:rsidRPr="00F551C1">
          <w:rPr>
            <w:rFonts w:cs="Calibri"/>
            <w:sz w:val="24"/>
            <w:szCs w:val="24"/>
            <w:rPrChange w:id="508" w:author="Shumann Xu" w:date="2017-02-17T02:16:00Z">
              <w:rPr>
                <w:rFonts w:ascii="Times New Roman" w:hAnsi="Times New Roman" w:cs="Calibri"/>
                <w:sz w:val="24"/>
                <w:szCs w:val="24"/>
              </w:rPr>
            </w:rPrChange>
          </w:rPr>
          <w:t xml:space="preserve">You can download Maven at </w:t>
        </w:r>
        <w:r w:rsidRPr="00F551C1">
          <w:rPr>
            <w:rFonts w:cs="Calibri"/>
            <w:sz w:val="24"/>
            <w:szCs w:val="24"/>
          </w:rPr>
          <w:t>http://maven.apache.org.</w:t>
        </w:r>
      </w:ins>
    </w:p>
    <w:p w:rsidR="00AF10C3" w:rsidRDefault="00AF10C3">
      <w:pPr>
        <w:widowControl w:val="0"/>
        <w:autoSpaceDE w:val="0"/>
        <w:autoSpaceDN w:val="0"/>
        <w:adjustRightInd w:val="0"/>
        <w:spacing w:after="0" w:line="240" w:lineRule="auto"/>
        <w:ind w:left="360"/>
        <w:rPr>
          <w:ins w:id="509" w:author="Shumann Xu" w:date="2017-02-17T01:49:00Z"/>
          <w:rFonts w:ascii="Times New Roman" w:hAnsi="Times New Roman"/>
          <w:sz w:val="24"/>
          <w:szCs w:val="24"/>
        </w:rPr>
        <w:pPrChange w:id="510" w:author="Shumann Xu" w:date="2017-02-17T01:48:00Z">
          <w:pPr>
            <w:widowControl w:val="0"/>
            <w:autoSpaceDE w:val="0"/>
            <w:autoSpaceDN w:val="0"/>
            <w:adjustRightInd w:val="0"/>
            <w:spacing w:after="0" w:line="240" w:lineRule="auto"/>
          </w:pPr>
        </w:pPrChange>
      </w:pPr>
    </w:p>
    <w:p w:rsidR="00AF10C3" w:rsidRDefault="00AF10C3">
      <w:pPr>
        <w:widowControl w:val="0"/>
        <w:autoSpaceDE w:val="0"/>
        <w:autoSpaceDN w:val="0"/>
        <w:adjustRightInd w:val="0"/>
        <w:spacing w:after="0" w:line="240" w:lineRule="auto"/>
        <w:ind w:left="360"/>
        <w:rPr>
          <w:ins w:id="511" w:author="Shumann Xu" w:date="2017-02-17T01:49:00Z"/>
          <w:rFonts w:ascii="Times New Roman" w:hAnsi="Times New Roman"/>
          <w:sz w:val="24"/>
          <w:szCs w:val="24"/>
        </w:rPr>
        <w:pPrChange w:id="512" w:author="Shumann Xu" w:date="2017-02-17T01:48:00Z">
          <w:pPr>
            <w:widowControl w:val="0"/>
            <w:autoSpaceDE w:val="0"/>
            <w:autoSpaceDN w:val="0"/>
            <w:adjustRightInd w:val="0"/>
            <w:spacing w:after="0" w:line="240" w:lineRule="auto"/>
          </w:pPr>
        </w:pPrChange>
      </w:pPr>
    </w:p>
    <w:p w:rsidR="00AF10C3" w:rsidRDefault="00AF10C3">
      <w:pPr>
        <w:widowControl w:val="0"/>
        <w:autoSpaceDE w:val="0"/>
        <w:autoSpaceDN w:val="0"/>
        <w:adjustRightInd w:val="0"/>
        <w:spacing w:after="0" w:line="240" w:lineRule="auto"/>
        <w:ind w:left="360"/>
        <w:rPr>
          <w:ins w:id="513" w:author="Shumann Xu" w:date="2017-02-17T01:49:00Z"/>
          <w:rFonts w:ascii="Times New Roman" w:hAnsi="Times New Roman"/>
          <w:sz w:val="24"/>
          <w:szCs w:val="24"/>
        </w:rPr>
        <w:pPrChange w:id="514" w:author="Shumann Xu" w:date="2017-02-17T01:48:00Z">
          <w:pPr>
            <w:widowControl w:val="0"/>
            <w:autoSpaceDE w:val="0"/>
            <w:autoSpaceDN w:val="0"/>
            <w:adjustRightInd w:val="0"/>
            <w:spacing w:after="0" w:line="240" w:lineRule="auto"/>
          </w:pPr>
        </w:pPrChange>
      </w:pPr>
    </w:p>
    <w:p w:rsidR="00AF10C3" w:rsidRDefault="00AF10C3" w:rsidP="00AF10C3">
      <w:pPr>
        <w:widowControl w:val="0"/>
        <w:autoSpaceDE w:val="0"/>
        <w:autoSpaceDN w:val="0"/>
        <w:adjustRightInd w:val="0"/>
        <w:spacing w:after="0" w:line="240" w:lineRule="auto"/>
        <w:ind w:left="360"/>
        <w:rPr>
          <w:rFonts w:ascii="Times New Roman" w:hAnsi="Times New Roman"/>
          <w:sz w:val="24"/>
          <w:szCs w:val="24"/>
        </w:rPr>
        <w:sectPr w:rsidR="00AF10C3">
          <w:pgSz w:w="12240" w:h="15840"/>
          <w:pgMar w:top="1251" w:right="740" w:bottom="987" w:left="720" w:header="720" w:footer="720" w:gutter="0"/>
          <w:cols w:space="720" w:equalWidth="0">
            <w:col w:w="10780"/>
          </w:cols>
          <w:noEndnote/>
        </w:sectPr>
      </w:pPr>
    </w:p>
    <w:p w:rsidR="009A0284" w:rsidRDefault="000B6A00">
      <w:pPr>
        <w:widowControl w:val="0"/>
        <w:autoSpaceDE w:val="0"/>
        <w:autoSpaceDN w:val="0"/>
        <w:adjustRightInd w:val="0"/>
        <w:spacing w:after="0" w:line="239" w:lineRule="auto"/>
        <w:rPr>
          <w:rFonts w:ascii="Times New Roman" w:hAnsi="Times New Roman"/>
          <w:sz w:val="24"/>
          <w:szCs w:val="24"/>
        </w:rPr>
      </w:pPr>
      <w:bookmarkStart w:id="515" w:name="page5"/>
      <w:bookmarkEnd w:id="515"/>
      <w:r>
        <w:rPr>
          <w:noProof/>
        </w:rPr>
        <w:lastRenderedPageBreak/>
        <w:pict>
          <v:shape id="_x0000_s1031" type="#_x0000_t75" style="position:absolute;margin-left:493.3pt;margin-top:6.3pt;width:106.7pt;height:53.2pt;z-index:-8;mso-position-horizontal-relative:page;mso-position-vertical-relative:page" o:allowincell="f">
            <v:imagedata r:id="rId7" o:title="" chromakey="white"/>
            <w10:wrap anchorx="page" anchory="page"/>
          </v:shape>
        </w:pict>
      </w:r>
      <w:r w:rsidR="009A0284">
        <w:rPr>
          <w:rFonts w:cs="Calibri"/>
          <w:b/>
          <w:bCs/>
          <w:sz w:val="28"/>
          <w:szCs w:val="28"/>
        </w:rPr>
        <w:t xml:space="preserve">3. </w:t>
      </w:r>
      <w:r w:rsidR="009A0284">
        <w:rPr>
          <w:rFonts w:cs="Calibri"/>
          <w:b/>
          <w:bCs/>
          <w:sz w:val="36"/>
          <w:szCs w:val="36"/>
        </w:rPr>
        <w:t>Importing the framework into Eclipse</w:t>
      </w:r>
    </w:p>
    <w:p w:rsidR="009A0284" w:rsidRDefault="009A0284">
      <w:pPr>
        <w:widowControl w:val="0"/>
        <w:autoSpaceDE w:val="0"/>
        <w:autoSpaceDN w:val="0"/>
        <w:adjustRightInd w:val="0"/>
        <w:spacing w:after="0" w:line="374" w:lineRule="exact"/>
        <w:rPr>
          <w:rFonts w:ascii="Times New Roman" w:hAnsi="Times New Roman"/>
          <w:sz w:val="24"/>
          <w:szCs w:val="24"/>
        </w:rPr>
      </w:pPr>
    </w:p>
    <w:p w:rsidR="009A0284" w:rsidRDefault="009A0284">
      <w:pPr>
        <w:widowControl w:val="0"/>
        <w:autoSpaceDE w:val="0"/>
        <w:autoSpaceDN w:val="0"/>
        <w:adjustRightInd w:val="0"/>
        <w:spacing w:after="0" w:line="239" w:lineRule="auto"/>
        <w:ind w:left="360"/>
        <w:rPr>
          <w:rFonts w:ascii="Times New Roman" w:hAnsi="Times New Roman"/>
          <w:sz w:val="24"/>
          <w:szCs w:val="24"/>
        </w:rPr>
      </w:pPr>
      <w:r>
        <w:rPr>
          <w:rFonts w:cs="Calibri"/>
        </w:rPr>
        <w:t>Once you have Java, Eclipse, and Maven all installed, you can import the framework project into Eclipse.</w:t>
      </w:r>
    </w:p>
    <w:p w:rsidR="009A0284" w:rsidRDefault="009A0284">
      <w:pPr>
        <w:widowControl w:val="0"/>
        <w:autoSpaceDE w:val="0"/>
        <w:autoSpaceDN w:val="0"/>
        <w:adjustRightInd w:val="0"/>
        <w:spacing w:after="0" w:line="398" w:lineRule="exact"/>
        <w:rPr>
          <w:rFonts w:ascii="Times New Roman" w:hAnsi="Times New Roman"/>
          <w:sz w:val="24"/>
          <w:szCs w:val="24"/>
        </w:rPr>
      </w:pPr>
    </w:p>
    <w:p w:rsidR="009A0284" w:rsidRDefault="009A0284">
      <w:pPr>
        <w:widowControl w:val="0"/>
        <w:numPr>
          <w:ilvl w:val="0"/>
          <w:numId w:val="3"/>
        </w:numPr>
        <w:overflowPunct w:val="0"/>
        <w:autoSpaceDE w:val="0"/>
        <w:autoSpaceDN w:val="0"/>
        <w:adjustRightInd w:val="0"/>
        <w:spacing w:after="0" w:line="236" w:lineRule="auto"/>
        <w:ind w:right="180"/>
        <w:jc w:val="both"/>
        <w:rPr>
          <w:rFonts w:cs="Calibri"/>
        </w:rPr>
      </w:pPr>
      <w:r>
        <w:rPr>
          <w:rFonts w:cs="Calibri"/>
          <w:b/>
          <w:bCs/>
          <w:u w:val="single"/>
        </w:rPr>
        <w:t>File</w:t>
      </w:r>
      <w:r>
        <w:rPr>
          <w:rFonts w:cs="Calibri"/>
          <w:b/>
          <w:bCs/>
        </w:rPr>
        <w:t xml:space="preserve"> </w:t>
      </w:r>
      <w:r>
        <w:rPr>
          <w:rFonts w:cs="Calibri"/>
        </w:rPr>
        <w:t>&gt;</w:t>
      </w:r>
      <w:r>
        <w:rPr>
          <w:rFonts w:cs="Calibri"/>
          <w:b/>
          <w:bCs/>
        </w:rPr>
        <w:t xml:space="preserve"> </w:t>
      </w:r>
      <w:r>
        <w:rPr>
          <w:rFonts w:cs="Calibri"/>
          <w:b/>
          <w:bCs/>
          <w:u w:val="single"/>
        </w:rPr>
        <w:t>Import</w:t>
      </w:r>
      <w:r>
        <w:rPr>
          <w:rFonts w:cs="Calibri"/>
          <w:b/>
          <w:bCs/>
        </w:rPr>
        <w:t xml:space="preserve"> </w:t>
      </w:r>
      <w:r>
        <w:rPr>
          <w:rFonts w:cs="Calibri"/>
        </w:rPr>
        <w:t>will bring up a window with several options, select</w:t>
      </w:r>
      <w:r>
        <w:rPr>
          <w:rFonts w:cs="Calibri"/>
          <w:b/>
          <w:bCs/>
        </w:rPr>
        <w:t xml:space="preserve"> </w:t>
      </w:r>
      <w:r>
        <w:rPr>
          <w:rFonts w:cs="Calibri"/>
          <w:b/>
          <w:bCs/>
          <w:u w:val="single"/>
        </w:rPr>
        <w:t>Maven</w:t>
      </w:r>
      <w:r>
        <w:rPr>
          <w:rFonts w:cs="Calibri"/>
          <w:b/>
          <w:bCs/>
        </w:rPr>
        <w:t xml:space="preserve"> </w:t>
      </w:r>
      <w:r>
        <w:rPr>
          <w:rFonts w:cs="Calibri"/>
        </w:rPr>
        <w:t>&gt;</w:t>
      </w:r>
      <w:r>
        <w:rPr>
          <w:rFonts w:cs="Calibri"/>
          <w:b/>
          <w:bCs/>
        </w:rPr>
        <w:t xml:space="preserve"> </w:t>
      </w:r>
      <w:r>
        <w:rPr>
          <w:rFonts w:cs="Calibri"/>
          <w:b/>
          <w:bCs/>
          <w:u w:val="single"/>
        </w:rPr>
        <w:t>Existing Maven Projects</w:t>
      </w:r>
      <w:r>
        <w:rPr>
          <w:rFonts w:cs="Calibri"/>
          <w:b/>
          <w:bCs/>
        </w:rPr>
        <w:t xml:space="preserve"> </w:t>
      </w:r>
      <w:r>
        <w:rPr>
          <w:rFonts w:cs="Calibri"/>
        </w:rPr>
        <w:t>and click on</w:t>
      </w:r>
      <w:r>
        <w:rPr>
          <w:rFonts w:cs="Calibri"/>
          <w:b/>
          <w:bCs/>
        </w:rPr>
        <w:t xml:space="preserve"> </w:t>
      </w:r>
      <w:r>
        <w:rPr>
          <w:rFonts w:cs="Calibri"/>
        </w:rPr>
        <w:t xml:space="preserve">the Next button at the bottom. </w:t>
      </w:r>
    </w:p>
    <w:p w:rsidR="009A0284" w:rsidRDefault="000B6A00">
      <w:pPr>
        <w:widowControl w:val="0"/>
        <w:autoSpaceDE w:val="0"/>
        <w:autoSpaceDN w:val="0"/>
        <w:adjustRightInd w:val="0"/>
        <w:spacing w:after="0" w:line="200" w:lineRule="exact"/>
        <w:rPr>
          <w:rFonts w:ascii="Times New Roman" w:hAnsi="Times New Roman"/>
          <w:sz w:val="24"/>
          <w:szCs w:val="24"/>
        </w:rPr>
      </w:pPr>
      <w:r>
        <w:rPr>
          <w:noProof/>
        </w:rPr>
        <w:pict>
          <v:shape id="_x0000_s1032" type="#_x0000_t75" style="position:absolute;margin-left:139.5pt;margin-top:18.65pt;width:260.95pt;height:232.75pt;z-index:-7" o:allowincell="f">
            <v:imagedata r:id="rId11" o:title=""/>
          </v:shape>
        </w:pict>
      </w: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73" w:lineRule="exact"/>
        <w:rPr>
          <w:rFonts w:ascii="Times New Roman" w:hAnsi="Times New Roman"/>
          <w:sz w:val="24"/>
          <w:szCs w:val="24"/>
        </w:rPr>
      </w:pPr>
    </w:p>
    <w:p w:rsidR="009A0284" w:rsidRDefault="009A0284">
      <w:pPr>
        <w:widowControl w:val="0"/>
        <w:autoSpaceDE w:val="0"/>
        <w:autoSpaceDN w:val="0"/>
        <w:adjustRightInd w:val="0"/>
        <w:spacing w:after="0" w:line="240" w:lineRule="auto"/>
        <w:ind w:left="2940"/>
        <w:rPr>
          <w:rFonts w:ascii="Times New Roman" w:hAnsi="Times New Roman"/>
          <w:sz w:val="24"/>
          <w:szCs w:val="24"/>
        </w:rPr>
      </w:pPr>
      <w:r>
        <w:rPr>
          <w:rFonts w:cs="Calibri"/>
          <w:sz w:val="20"/>
          <w:szCs w:val="20"/>
        </w:rPr>
        <w:t>Selecting ‘Existing Maven Projects’ in Eclipse Import window</w:t>
      </w:r>
    </w:p>
    <w:p w:rsidR="009A0284" w:rsidRDefault="009A0284">
      <w:pPr>
        <w:widowControl w:val="0"/>
        <w:autoSpaceDE w:val="0"/>
        <w:autoSpaceDN w:val="0"/>
        <w:adjustRightInd w:val="0"/>
        <w:spacing w:after="0" w:line="365" w:lineRule="exact"/>
        <w:rPr>
          <w:rFonts w:ascii="Times New Roman" w:hAnsi="Times New Roman"/>
          <w:sz w:val="24"/>
          <w:szCs w:val="24"/>
        </w:rPr>
      </w:pPr>
    </w:p>
    <w:p w:rsidR="009A0284" w:rsidRDefault="009A0284">
      <w:pPr>
        <w:widowControl w:val="0"/>
        <w:numPr>
          <w:ilvl w:val="0"/>
          <w:numId w:val="4"/>
        </w:numPr>
        <w:overflowPunct w:val="0"/>
        <w:autoSpaceDE w:val="0"/>
        <w:autoSpaceDN w:val="0"/>
        <w:adjustRightInd w:val="0"/>
        <w:spacing w:after="0" w:line="262" w:lineRule="auto"/>
        <w:rPr>
          <w:ins w:id="516" w:author="Shumann Xu" w:date="2017-02-17T20:02:00Z"/>
          <w:rFonts w:cs="Calibri"/>
        </w:rPr>
      </w:pPr>
      <w:r>
        <w:rPr>
          <w:rFonts w:cs="Calibri"/>
        </w:rPr>
        <w:t xml:space="preserve">Use the Browse button on the Maven Projects page to select the path to the framework on your machine (it was unzipped from </w:t>
      </w:r>
      <w:r>
        <w:rPr>
          <w:rFonts w:cs="Calibri"/>
          <w:b/>
          <w:bCs/>
        </w:rPr>
        <w:t>com.idtus.contest.winter2017.framework.zip</w:t>
      </w:r>
      <w:r>
        <w:rPr>
          <w:rFonts w:cs="Calibri"/>
        </w:rPr>
        <w:t xml:space="preserve"> somewhere on your system as part of step 1). The framework should be a folder called </w:t>
      </w:r>
      <w:r>
        <w:rPr>
          <w:rFonts w:cs="Calibri"/>
          <w:b/>
          <w:bCs/>
        </w:rPr>
        <w:t>com.idtus.contest.winter2017.framework</w:t>
      </w:r>
      <w:r>
        <w:rPr>
          <w:rFonts w:cs="Calibri"/>
        </w:rPr>
        <w:t xml:space="preserve">. When the framework is selected, click on the Finish button at the bottom. </w:t>
      </w:r>
    </w:p>
    <w:p w:rsidR="00F551C1" w:rsidRDefault="00F551C1">
      <w:pPr>
        <w:widowControl w:val="0"/>
        <w:overflowPunct w:val="0"/>
        <w:autoSpaceDE w:val="0"/>
        <w:autoSpaceDN w:val="0"/>
        <w:adjustRightInd w:val="0"/>
        <w:spacing w:after="0" w:line="262" w:lineRule="auto"/>
        <w:ind w:left="720"/>
        <w:rPr>
          <w:ins w:id="517" w:author="Shumann Xu" w:date="2017-02-17T20:02:00Z"/>
          <w:rFonts w:cs="Calibri"/>
        </w:rPr>
        <w:pPrChange w:id="518" w:author="Shumann Xu" w:date="2017-02-17T20:02:00Z">
          <w:pPr>
            <w:widowControl w:val="0"/>
            <w:numPr>
              <w:numId w:val="4"/>
            </w:numPr>
            <w:tabs>
              <w:tab w:val="num" w:pos="720"/>
            </w:tabs>
            <w:overflowPunct w:val="0"/>
            <w:autoSpaceDE w:val="0"/>
            <w:autoSpaceDN w:val="0"/>
            <w:adjustRightInd w:val="0"/>
            <w:spacing w:after="0" w:line="262" w:lineRule="auto"/>
            <w:ind w:left="720" w:hanging="360"/>
          </w:pPr>
        </w:pPrChange>
      </w:pPr>
    </w:p>
    <w:p w:rsidR="00F551C1" w:rsidRDefault="00F551C1">
      <w:pPr>
        <w:widowControl w:val="0"/>
        <w:overflowPunct w:val="0"/>
        <w:autoSpaceDE w:val="0"/>
        <w:autoSpaceDN w:val="0"/>
        <w:adjustRightInd w:val="0"/>
        <w:spacing w:after="0" w:line="262" w:lineRule="auto"/>
        <w:rPr>
          <w:ins w:id="519" w:author="Shumann Xu" w:date="2017-02-17T20:02:00Z"/>
          <w:rFonts w:cs="Calibri"/>
        </w:rPr>
        <w:pPrChange w:id="520" w:author="Shumann Xu" w:date="2017-02-17T20:02:00Z">
          <w:pPr>
            <w:widowControl w:val="0"/>
            <w:numPr>
              <w:numId w:val="4"/>
            </w:numPr>
            <w:tabs>
              <w:tab w:val="num" w:pos="720"/>
            </w:tabs>
            <w:overflowPunct w:val="0"/>
            <w:autoSpaceDE w:val="0"/>
            <w:autoSpaceDN w:val="0"/>
            <w:adjustRightInd w:val="0"/>
            <w:spacing w:after="0" w:line="262" w:lineRule="auto"/>
            <w:ind w:left="720" w:hanging="360"/>
          </w:pPr>
        </w:pPrChange>
      </w:pPr>
    </w:p>
    <w:p w:rsidR="00F551C1" w:rsidRDefault="00F551C1">
      <w:pPr>
        <w:widowControl w:val="0"/>
        <w:overflowPunct w:val="0"/>
        <w:autoSpaceDE w:val="0"/>
        <w:autoSpaceDN w:val="0"/>
        <w:adjustRightInd w:val="0"/>
        <w:spacing w:after="0" w:line="262" w:lineRule="auto"/>
        <w:rPr>
          <w:ins w:id="521" w:author="Shumann Xu" w:date="2017-02-17T20:02:00Z"/>
          <w:rFonts w:cs="Calibri"/>
        </w:rPr>
        <w:pPrChange w:id="522" w:author="Shumann Xu" w:date="2017-02-17T20:02:00Z">
          <w:pPr>
            <w:widowControl w:val="0"/>
            <w:numPr>
              <w:numId w:val="4"/>
            </w:numPr>
            <w:tabs>
              <w:tab w:val="num" w:pos="720"/>
            </w:tabs>
            <w:overflowPunct w:val="0"/>
            <w:autoSpaceDE w:val="0"/>
            <w:autoSpaceDN w:val="0"/>
            <w:adjustRightInd w:val="0"/>
            <w:spacing w:after="0" w:line="262" w:lineRule="auto"/>
            <w:ind w:left="720" w:hanging="360"/>
          </w:pPr>
        </w:pPrChange>
      </w:pPr>
    </w:p>
    <w:p w:rsidR="00F551C1" w:rsidRDefault="00F551C1">
      <w:pPr>
        <w:widowControl w:val="0"/>
        <w:overflowPunct w:val="0"/>
        <w:autoSpaceDE w:val="0"/>
        <w:autoSpaceDN w:val="0"/>
        <w:adjustRightInd w:val="0"/>
        <w:spacing w:after="0" w:line="262" w:lineRule="auto"/>
        <w:rPr>
          <w:rFonts w:cs="Calibri"/>
        </w:rPr>
        <w:pPrChange w:id="523" w:author="Shumann Xu" w:date="2017-02-17T20:02:00Z">
          <w:pPr>
            <w:widowControl w:val="0"/>
            <w:numPr>
              <w:numId w:val="4"/>
            </w:numPr>
            <w:tabs>
              <w:tab w:val="num" w:pos="720"/>
            </w:tabs>
            <w:overflowPunct w:val="0"/>
            <w:autoSpaceDE w:val="0"/>
            <w:autoSpaceDN w:val="0"/>
            <w:adjustRightInd w:val="0"/>
            <w:spacing w:after="0" w:line="262" w:lineRule="auto"/>
            <w:ind w:left="720" w:hanging="360"/>
          </w:pPr>
        </w:pPrChange>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0B6A00">
      <w:pPr>
        <w:widowControl w:val="0"/>
        <w:autoSpaceDE w:val="0"/>
        <w:autoSpaceDN w:val="0"/>
        <w:adjustRightInd w:val="0"/>
        <w:spacing w:after="0" w:line="200" w:lineRule="exact"/>
        <w:rPr>
          <w:rFonts w:ascii="Times New Roman" w:hAnsi="Times New Roman"/>
          <w:sz w:val="24"/>
          <w:szCs w:val="24"/>
        </w:rPr>
      </w:pPr>
      <w:r>
        <w:rPr>
          <w:noProof/>
        </w:rPr>
        <w:lastRenderedPageBreak/>
        <w:pict>
          <v:shape id="_x0000_s1033" type="#_x0000_t75" style="position:absolute;margin-left:111pt;margin-top:6.5pt;width:326.95pt;height:208.7pt;z-index:-6" o:allowincell="f">
            <v:imagedata r:id="rId12" o:title=""/>
          </v:shape>
        </w:pict>
      </w: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55" w:lineRule="exact"/>
        <w:rPr>
          <w:rFonts w:ascii="Times New Roman" w:hAnsi="Times New Roman"/>
          <w:sz w:val="24"/>
          <w:szCs w:val="24"/>
        </w:rPr>
      </w:pPr>
    </w:p>
    <w:p w:rsidR="00F551C1" w:rsidRDefault="00F551C1">
      <w:pPr>
        <w:widowControl w:val="0"/>
        <w:autoSpaceDE w:val="0"/>
        <w:autoSpaceDN w:val="0"/>
        <w:adjustRightInd w:val="0"/>
        <w:spacing w:after="0" w:line="240" w:lineRule="auto"/>
        <w:ind w:left="1420"/>
        <w:rPr>
          <w:ins w:id="524" w:author="Shumann Xu" w:date="2017-02-17T20:02:00Z"/>
          <w:rFonts w:cs="Calibri"/>
          <w:sz w:val="20"/>
          <w:szCs w:val="20"/>
        </w:rPr>
      </w:pPr>
    </w:p>
    <w:p w:rsidR="00F551C1" w:rsidRDefault="00F551C1">
      <w:pPr>
        <w:widowControl w:val="0"/>
        <w:autoSpaceDE w:val="0"/>
        <w:autoSpaceDN w:val="0"/>
        <w:adjustRightInd w:val="0"/>
        <w:spacing w:after="0" w:line="240" w:lineRule="auto"/>
        <w:ind w:left="1420"/>
        <w:rPr>
          <w:ins w:id="525" w:author="Shumann Xu" w:date="2017-02-17T20:02:00Z"/>
          <w:rFonts w:cs="Calibri"/>
          <w:sz w:val="20"/>
          <w:szCs w:val="20"/>
        </w:rPr>
      </w:pPr>
    </w:p>
    <w:p w:rsidR="00F551C1" w:rsidRDefault="00F551C1">
      <w:pPr>
        <w:widowControl w:val="0"/>
        <w:autoSpaceDE w:val="0"/>
        <w:autoSpaceDN w:val="0"/>
        <w:adjustRightInd w:val="0"/>
        <w:spacing w:after="0" w:line="240" w:lineRule="auto"/>
        <w:ind w:left="1420"/>
        <w:rPr>
          <w:ins w:id="526" w:author="Shumann Xu" w:date="2017-02-17T20:02:00Z"/>
          <w:rFonts w:cs="Calibri"/>
          <w:sz w:val="20"/>
          <w:szCs w:val="20"/>
        </w:rPr>
      </w:pPr>
    </w:p>
    <w:p w:rsidR="00F551C1" w:rsidRDefault="00F551C1">
      <w:pPr>
        <w:widowControl w:val="0"/>
        <w:autoSpaceDE w:val="0"/>
        <w:autoSpaceDN w:val="0"/>
        <w:adjustRightInd w:val="0"/>
        <w:spacing w:after="0" w:line="240" w:lineRule="auto"/>
        <w:ind w:left="1420"/>
        <w:rPr>
          <w:ins w:id="527" w:author="Shumann Xu" w:date="2017-02-17T20:02:00Z"/>
          <w:rFonts w:cs="Calibri"/>
          <w:sz w:val="20"/>
          <w:szCs w:val="20"/>
        </w:rPr>
      </w:pPr>
    </w:p>
    <w:p w:rsidR="00F551C1" w:rsidRDefault="00F551C1">
      <w:pPr>
        <w:widowControl w:val="0"/>
        <w:autoSpaceDE w:val="0"/>
        <w:autoSpaceDN w:val="0"/>
        <w:adjustRightInd w:val="0"/>
        <w:spacing w:after="0" w:line="240" w:lineRule="auto"/>
        <w:ind w:left="1420"/>
        <w:rPr>
          <w:ins w:id="528" w:author="Shumann Xu" w:date="2017-02-17T20:02:00Z"/>
          <w:rFonts w:cs="Calibri"/>
          <w:sz w:val="20"/>
          <w:szCs w:val="20"/>
        </w:rPr>
      </w:pPr>
    </w:p>
    <w:p w:rsidR="00F551C1" w:rsidRDefault="00F551C1">
      <w:pPr>
        <w:widowControl w:val="0"/>
        <w:autoSpaceDE w:val="0"/>
        <w:autoSpaceDN w:val="0"/>
        <w:adjustRightInd w:val="0"/>
        <w:spacing w:after="0" w:line="240" w:lineRule="auto"/>
        <w:ind w:left="1420"/>
        <w:rPr>
          <w:ins w:id="529" w:author="Shumann Xu" w:date="2017-02-17T20:02:00Z"/>
          <w:rFonts w:cs="Calibri"/>
          <w:sz w:val="20"/>
          <w:szCs w:val="20"/>
        </w:rPr>
      </w:pPr>
    </w:p>
    <w:p w:rsidR="00F551C1" w:rsidRDefault="00F551C1">
      <w:pPr>
        <w:widowControl w:val="0"/>
        <w:autoSpaceDE w:val="0"/>
        <w:autoSpaceDN w:val="0"/>
        <w:adjustRightInd w:val="0"/>
        <w:spacing w:after="0" w:line="240" w:lineRule="auto"/>
        <w:ind w:left="1420"/>
        <w:rPr>
          <w:ins w:id="530" w:author="Shumann Xu" w:date="2017-02-17T20:02:00Z"/>
          <w:rFonts w:cs="Calibri"/>
          <w:sz w:val="20"/>
          <w:szCs w:val="20"/>
        </w:rPr>
      </w:pPr>
    </w:p>
    <w:p w:rsidR="00F551C1" w:rsidRDefault="00F551C1">
      <w:pPr>
        <w:widowControl w:val="0"/>
        <w:autoSpaceDE w:val="0"/>
        <w:autoSpaceDN w:val="0"/>
        <w:adjustRightInd w:val="0"/>
        <w:spacing w:after="0" w:line="240" w:lineRule="auto"/>
        <w:ind w:left="1420"/>
        <w:rPr>
          <w:ins w:id="531" w:author="Shumann Xu" w:date="2017-02-17T20:02:00Z"/>
          <w:rFonts w:cs="Calibri"/>
          <w:sz w:val="20"/>
          <w:szCs w:val="20"/>
        </w:rPr>
      </w:pPr>
    </w:p>
    <w:p w:rsidR="00F551C1" w:rsidRDefault="00F551C1">
      <w:pPr>
        <w:widowControl w:val="0"/>
        <w:autoSpaceDE w:val="0"/>
        <w:autoSpaceDN w:val="0"/>
        <w:adjustRightInd w:val="0"/>
        <w:spacing w:after="0" w:line="240" w:lineRule="auto"/>
        <w:ind w:left="1420"/>
        <w:rPr>
          <w:ins w:id="532" w:author="Shumann Xu" w:date="2017-02-17T20:02:00Z"/>
          <w:rFonts w:cs="Calibri"/>
          <w:sz w:val="20"/>
          <w:szCs w:val="20"/>
        </w:rPr>
      </w:pPr>
    </w:p>
    <w:p w:rsidR="00F551C1" w:rsidRDefault="00F551C1">
      <w:pPr>
        <w:widowControl w:val="0"/>
        <w:autoSpaceDE w:val="0"/>
        <w:autoSpaceDN w:val="0"/>
        <w:adjustRightInd w:val="0"/>
        <w:spacing w:after="0" w:line="240" w:lineRule="auto"/>
        <w:ind w:left="1420"/>
        <w:rPr>
          <w:ins w:id="533" w:author="Shumann Xu" w:date="2017-02-17T20:02:00Z"/>
          <w:rFonts w:cs="Calibri"/>
          <w:sz w:val="20"/>
          <w:szCs w:val="20"/>
        </w:rPr>
      </w:pPr>
    </w:p>
    <w:p w:rsidR="00F551C1" w:rsidRDefault="00F551C1">
      <w:pPr>
        <w:widowControl w:val="0"/>
        <w:autoSpaceDE w:val="0"/>
        <w:autoSpaceDN w:val="0"/>
        <w:adjustRightInd w:val="0"/>
        <w:spacing w:after="0" w:line="240" w:lineRule="auto"/>
        <w:ind w:left="1420"/>
        <w:rPr>
          <w:ins w:id="534" w:author="Shumann Xu" w:date="2017-02-17T20:02:00Z"/>
          <w:rFonts w:cs="Calibri"/>
          <w:sz w:val="20"/>
          <w:szCs w:val="20"/>
        </w:rPr>
      </w:pPr>
    </w:p>
    <w:p w:rsidR="009A0284" w:rsidDel="00F551C1" w:rsidRDefault="009A0284">
      <w:pPr>
        <w:widowControl w:val="0"/>
        <w:autoSpaceDE w:val="0"/>
        <w:autoSpaceDN w:val="0"/>
        <w:adjustRightInd w:val="0"/>
        <w:spacing w:after="0" w:line="240" w:lineRule="auto"/>
        <w:jc w:val="center"/>
        <w:rPr>
          <w:del w:id="535" w:author="Shumann Xu" w:date="2017-02-17T20:01:00Z"/>
          <w:rFonts w:ascii="Times New Roman" w:hAnsi="Times New Roman"/>
          <w:sz w:val="24"/>
          <w:szCs w:val="24"/>
        </w:rPr>
        <w:pPrChange w:id="536" w:author="Shumann Xu" w:date="2017-02-17T20:48:00Z">
          <w:pPr>
            <w:widowControl w:val="0"/>
            <w:autoSpaceDE w:val="0"/>
            <w:autoSpaceDN w:val="0"/>
            <w:adjustRightInd w:val="0"/>
            <w:spacing w:after="0" w:line="240" w:lineRule="auto"/>
            <w:ind w:left="1420"/>
          </w:pPr>
        </w:pPrChange>
      </w:pPr>
      <w:r>
        <w:rPr>
          <w:rFonts w:cs="Calibri"/>
          <w:sz w:val="20"/>
          <w:szCs w:val="20"/>
        </w:rPr>
        <w:t>Browse to location of the unzipped framework code on your system and click on the Finish button</w:t>
      </w:r>
    </w:p>
    <w:p w:rsidR="009A0284" w:rsidDel="00F551C1" w:rsidRDefault="009A0284" w:rsidP="00F551C1">
      <w:pPr>
        <w:widowControl w:val="0"/>
        <w:autoSpaceDE w:val="0"/>
        <w:autoSpaceDN w:val="0"/>
        <w:adjustRightInd w:val="0"/>
        <w:spacing w:after="0" w:line="240" w:lineRule="auto"/>
        <w:ind w:left="1420"/>
        <w:rPr>
          <w:del w:id="537" w:author="Shumann Xu" w:date="2017-02-17T20:01:00Z"/>
          <w:rFonts w:ascii="Times New Roman" w:hAnsi="Times New Roman"/>
          <w:sz w:val="24"/>
          <w:szCs w:val="24"/>
        </w:rPr>
        <w:sectPr w:rsidR="009A0284" w:rsidDel="00F551C1">
          <w:pgSz w:w="12240" w:h="15840"/>
          <w:pgMar w:top="1251" w:right="740" w:bottom="753" w:left="720" w:header="720" w:footer="720" w:gutter="0"/>
          <w:cols w:space="720" w:equalWidth="0">
            <w:col w:w="10780"/>
          </w:cols>
          <w:noEndnote/>
        </w:sectPr>
      </w:pPr>
    </w:p>
    <w:p w:rsidR="009A0284" w:rsidRDefault="000B6A00">
      <w:pPr>
        <w:widowControl w:val="0"/>
        <w:numPr>
          <w:ilvl w:val="0"/>
          <w:numId w:val="5"/>
        </w:numPr>
        <w:overflowPunct w:val="0"/>
        <w:autoSpaceDE w:val="0"/>
        <w:autoSpaceDN w:val="0"/>
        <w:adjustRightInd w:val="0"/>
        <w:spacing w:after="0" w:line="235" w:lineRule="auto"/>
        <w:ind w:right="100"/>
        <w:jc w:val="both"/>
        <w:rPr>
          <w:rFonts w:cs="Calibri"/>
        </w:rPr>
      </w:pPr>
      <w:bookmarkStart w:id="538" w:name="page6"/>
      <w:bookmarkEnd w:id="538"/>
      <w:r>
        <w:rPr>
          <w:noProof/>
        </w:rPr>
        <w:lastRenderedPageBreak/>
        <w:pict>
          <v:shape id="_x0000_s1034" type="#_x0000_t75" style="position:absolute;left:0;text-align:left;margin-left:493.3pt;margin-top:6.3pt;width:106.7pt;height:53.2pt;z-index:-5;mso-position-horizontal-relative:page;mso-position-vertical-relative:page" o:allowincell="f">
            <v:imagedata r:id="rId7" o:title="" chromakey="white"/>
            <w10:wrap anchorx="page" anchory="page"/>
          </v:shape>
        </w:pict>
      </w:r>
      <w:r w:rsidR="009A0284">
        <w:rPr>
          <w:rFonts w:cs="Calibri"/>
        </w:rPr>
        <w:t xml:space="preserve">If you have successfully imported the framework project into Eclipse, you should see framework project appear in the Package Explorer on the left hand side of Eclipse. </w:t>
      </w:r>
    </w:p>
    <w:p w:rsidR="009A0284" w:rsidRDefault="000B6A00">
      <w:pPr>
        <w:widowControl w:val="0"/>
        <w:autoSpaceDE w:val="0"/>
        <w:autoSpaceDN w:val="0"/>
        <w:adjustRightInd w:val="0"/>
        <w:spacing w:after="0" w:line="200" w:lineRule="exact"/>
        <w:rPr>
          <w:rFonts w:ascii="Times New Roman" w:hAnsi="Times New Roman"/>
          <w:sz w:val="24"/>
          <w:szCs w:val="24"/>
        </w:rPr>
      </w:pPr>
      <w:r>
        <w:rPr>
          <w:noProof/>
        </w:rPr>
        <w:pict>
          <v:shape id="_x0000_s1035" type="#_x0000_t75" style="position:absolute;margin-left:155.25pt;margin-top:18.7pt;width:247.5pt;height:186.9pt;z-index:-4" o:allowincell="f">
            <v:imagedata r:id="rId13" o:title=""/>
          </v:shape>
        </w:pict>
      </w: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375" w:lineRule="exact"/>
        <w:rPr>
          <w:rFonts w:ascii="Times New Roman" w:hAnsi="Times New Roman"/>
          <w:sz w:val="24"/>
          <w:szCs w:val="24"/>
        </w:rPr>
      </w:pPr>
    </w:p>
    <w:p w:rsidR="009A0284" w:rsidRDefault="009A0284">
      <w:pPr>
        <w:widowControl w:val="0"/>
        <w:autoSpaceDE w:val="0"/>
        <w:autoSpaceDN w:val="0"/>
        <w:adjustRightInd w:val="0"/>
        <w:spacing w:after="0" w:line="240" w:lineRule="auto"/>
        <w:ind w:left="3500"/>
        <w:rPr>
          <w:rFonts w:ascii="Times New Roman" w:hAnsi="Times New Roman"/>
          <w:sz w:val="24"/>
          <w:szCs w:val="24"/>
        </w:rPr>
      </w:pPr>
      <w:r>
        <w:rPr>
          <w:rFonts w:cs="Calibri"/>
          <w:sz w:val="20"/>
          <w:szCs w:val="20"/>
        </w:rPr>
        <w:t>Successful import of framework project into Eclipse</w:t>
      </w:r>
    </w:p>
    <w:p w:rsidR="009A0284" w:rsidRDefault="009A0284">
      <w:pPr>
        <w:widowControl w:val="0"/>
        <w:autoSpaceDE w:val="0"/>
        <w:autoSpaceDN w:val="0"/>
        <w:adjustRightInd w:val="0"/>
        <w:spacing w:after="0" w:line="365" w:lineRule="exact"/>
        <w:rPr>
          <w:rFonts w:ascii="Times New Roman" w:hAnsi="Times New Roman"/>
          <w:sz w:val="24"/>
          <w:szCs w:val="24"/>
        </w:rPr>
      </w:pPr>
    </w:p>
    <w:p w:rsidR="009A0284" w:rsidRDefault="009A0284">
      <w:pPr>
        <w:widowControl w:val="0"/>
        <w:numPr>
          <w:ilvl w:val="1"/>
          <w:numId w:val="6"/>
        </w:numPr>
        <w:tabs>
          <w:tab w:val="clear" w:pos="1440"/>
          <w:tab w:val="num" w:pos="720"/>
        </w:tabs>
        <w:overflowPunct w:val="0"/>
        <w:autoSpaceDE w:val="0"/>
        <w:autoSpaceDN w:val="0"/>
        <w:adjustRightInd w:val="0"/>
        <w:spacing w:after="0" w:line="261" w:lineRule="auto"/>
        <w:ind w:left="720" w:right="20"/>
        <w:rPr>
          <w:rFonts w:cs="Calibri"/>
        </w:rPr>
      </w:pPr>
      <w:r>
        <w:rPr>
          <w:rFonts w:cs="Calibri"/>
        </w:rPr>
        <w:t xml:space="preserve">If you have an error in your project due to the fact that the JRE for the project is set to something other than 1.7 or 1.8, simply switch the version of JRE on the project build path by right clicking on ‘JRE System Library [JSE-1.5]’ under the project contents, and selecting ‘Properties’. Under the properties, you can set the proper JRE (1.7 – 1.8). </w:t>
      </w:r>
    </w:p>
    <w:p w:rsidR="009A0284" w:rsidRDefault="009A0284">
      <w:pPr>
        <w:widowControl w:val="0"/>
        <w:autoSpaceDE w:val="0"/>
        <w:autoSpaceDN w:val="0"/>
        <w:adjustRightInd w:val="0"/>
        <w:spacing w:after="0" w:line="200" w:lineRule="exact"/>
        <w:rPr>
          <w:rFonts w:cs="Calibri"/>
        </w:rPr>
      </w:pPr>
    </w:p>
    <w:p w:rsidR="009A0284" w:rsidRDefault="009A0284">
      <w:pPr>
        <w:widowControl w:val="0"/>
        <w:autoSpaceDE w:val="0"/>
        <w:autoSpaceDN w:val="0"/>
        <w:adjustRightInd w:val="0"/>
        <w:spacing w:after="0" w:line="200" w:lineRule="exact"/>
        <w:rPr>
          <w:rFonts w:cs="Calibri"/>
        </w:rPr>
      </w:pPr>
    </w:p>
    <w:p w:rsidR="009A0284" w:rsidRDefault="009A0284">
      <w:pPr>
        <w:widowControl w:val="0"/>
        <w:autoSpaceDE w:val="0"/>
        <w:autoSpaceDN w:val="0"/>
        <w:adjustRightInd w:val="0"/>
        <w:spacing w:after="0" w:line="200" w:lineRule="exact"/>
        <w:rPr>
          <w:rFonts w:cs="Calibri"/>
        </w:rPr>
      </w:pPr>
    </w:p>
    <w:p w:rsidR="009A0284" w:rsidRDefault="009A0284">
      <w:pPr>
        <w:widowControl w:val="0"/>
        <w:autoSpaceDE w:val="0"/>
        <w:autoSpaceDN w:val="0"/>
        <w:adjustRightInd w:val="0"/>
        <w:spacing w:after="0" w:line="200" w:lineRule="exact"/>
        <w:rPr>
          <w:rFonts w:cs="Calibri"/>
        </w:rPr>
      </w:pPr>
    </w:p>
    <w:p w:rsidR="009A0284" w:rsidRDefault="009A0284">
      <w:pPr>
        <w:widowControl w:val="0"/>
        <w:autoSpaceDE w:val="0"/>
        <w:autoSpaceDN w:val="0"/>
        <w:adjustRightInd w:val="0"/>
        <w:spacing w:after="0" w:line="200" w:lineRule="exact"/>
        <w:rPr>
          <w:rFonts w:cs="Calibri"/>
        </w:rPr>
      </w:pPr>
    </w:p>
    <w:p w:rsidR="009A0284" w:rsidRDefault="009A0284">
      <w:pPr>
        <w:widowControl w:val="0"/>
        <w:autoSpaceDE w:val="0"/>
        <w:autoSpaceDN w:val="0"/>
        <w:adjustRightInd w:val="0"/>
        <w:spacing w:after="0" w:line="200" w:lineRule="exact"/>
        <w:rPr>
          <w:rFonts w:cs="Calibri"/>
        </w:rPr>
      </w:pPr>
    </w:p>
    <w:p w:rsidR="009A0284" w:rsidRDefault="009A0284">
      <w:pPr>
        <w:widowControl w:val="0"/>
        <w:autoSpaceDE w:val="0"/>
        <w:autoSpaceDN w:val="0"/>
        <w:adjustRightInd w:val="0"/>
        <w:spacing w:after="0" w:line="229" w:lineRule="exact"/>
        <w:rPr>
          <w:rFonts w:cs="Calibri"/>
        </w:rPr>
      </w:pPr>
    </w:p>
    <w:p w:rsidR="009A0284" w:rsidRDefault="009A0284">
      <w:pPr>
        <w:widowControl w:val="0"/>
        <w:numPr>
          <w:ilvl w:val="0"/>
          <w:numId w:val="7"/>
        </w:numPr>
        <w:tabs>
          <w:tab w:val="clear" w:pos="720"/>
          <w:tab w:val="num" w:pos="360"/>
        </w:tabs>
        <w:overflowPunct w:val="0"/>
        <w:autoSpaceDE w:val="0"/>
        <w:autoSpaceDN w:val="0"/>
        <w:adjustRightInd w:val="0"/>
        <w:spacing w:after="0" w:line="239" w:lineRule="auto"/>
        <w:ind w:left="360"/>
        <w:jc w:val="both"/>
        <w:rPr>
          <w:rFonts w:cs="Calibri"/>
          <w:b/>
          <w:bCs/>
          <w:sz w:val="28"/>
          <w:szCs w:val="28"/>
        </w:rPr>
      </w:pPr>
      <w:r>
        <w:rPr>
          <w:rFonts w:cs="Calibri"/>
          <w:b/>
          <w:bCs/>
          <w:sz w:val="36"/>
          <w:szCs w:val="36"/>
        </w:rPr>
        <w:t xml:space="preserve">Executing the framework in Eclipse </w:t>
      </w: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24" w:lineRule="exact"/>
        <w:rPr>
          <w:rFonts w:ascii="Times New Roman" w:hAnsi="Times New Roman"/>
          <w:sz w:val="24"/>
          <w:szCs w:val="24"/>
        </w:rPr>
      </w:pPr>
    </w:p>
    <w:p w:rsidR="009A0284" w:rsidRDefault="009A0284">
      <w:pPr>
        <w:widowControl w:val="0"/>
        <w:overflowPunct w:val="0"/>
        <w:autoSpaceDE w:val="0"/>
        <w:autoSpaceDN w:val="0"/>
        <w:adjustRightInd w:val="0"/>
        <w:spacing w:after="0" w:line="255" w:lineRule="auto"/>
        <w:ind w:left="360" w:right="660"/>
        <w:rPr>
          <w:rFonts w:ascii="Times New Roman" w:hAnsi="Times New Roman"/>
          <w:sz w:val="24"/>
          <w:szCs w:val="24"/>
        </w:rPr>
      </w:pPr>
      <w:r>
        <w:rPr>
          <w:rFonts w:cs="Calibri"/>
        </w:rPr>
        <w:t xml:space="preserve">The framework, at this time, </w:t>
      </w:r>
      <w:del w:id="539" w:author="Shumann Xu" w:date="2017-02-17T00:52:00Z">
        <w:r w:rsidDel="00017C3E">
          <w:rPr>
            <w:rFonts w:cs="Calibri"/>
          </w:rPr>
          <w:delText xml:space="preserve">requires </w:delText>
        </w:r>
      </w:del>
      <w:ins w:id="540" w:author="Shumann Xu" w:date="2017-02-17T00:52:00Z">
        <w:r w:rsidR="00017C3E">
          <w:rPr>
            <w:rFonts w:cs="Calibri"/>
          </w:rPr>
          <w:t xml:space="preserve">uses </w:t>
        </w:r>
      </w:ins>
      <w:r>
        <w:rPr>
          <w:rFonts w:cs="Calibri"/>
        </w:rPr>
        <w:t xml:space="preserve">three </w:t>
      </w:r>
      <w:ins w:id="541" w:author="Shumann Xu" w:date="2017-02-17T01:19:00Z">
        <w:r w:rsidR="00AF10C3" w:rsidRPr="00AF10C3">
          <w:rPr>
            <w:rFonts w:cs="Calibri"/>
            <w:b/>
            <w:rPrChange w:id="542" w:author="Shumann Xu" w:date="2017-02-17T01:20:00Z">
              <w:rPr>
                <w:rFonts w:cs="Calibri"/>
              </w:rPr>
            </w:rPrChange>
          </w:rPr>
          <w:t>required</w:t>
        </w:r>
      </w:ins>
      <w:ins w:id="543" w:author="Shumann Xu" w:date="2017-02-17T00:51:00Z">
        <w:r w:rsidR="00017C3E">
          <w:rPr>
            <w:rFonts w:cs="Calibri"/>
          </w:rPr>
          <w:t xml:space="preserve"> </w:t>
        </w:r>
      </w:ins>
      <w:r>
        <w:rPr>
          <w:rFonts w:cs="Calibri"/>
        </w:rPr>
        <w:t>arguments (-jacocoAgentJarPath, -jacocoOutputPath, and - jarToTestPath)</w:t>
      </w:r>
      <w:ins w:id="544" w:author="Shumann Xu" w:date="2017-02-17T00:51:00Z">
        <w:r w:rsidR="00017C3E">
          <w:rPr>
            <w:rFonts w:cs="Calibri"/>
          </w:rPr>
          <w:t xml:space="preserve"> and three optional </w:t>
        </w:r>
      </w:ins>
      <w:ins w:id="545" w:author="Shumann Xu" w:date="2017-02-17T00:52:00Z">
        <w:r w:rsidR="00017C3E">
          <w:rPr>
            <w:rFonts w:cs="Calibri"/>
          </w:rPr>
          <w:t>arguments (-bbTests, -</w:t>
        </w:r>
      </w:ins>
      <w:ins w:id="546" w:author="Shumann Xu" w:date="2017-02-17T00:53:00Z">
        <w:r w:rsidR="00017C3E" w:rsidRPr="00017C3E">
          <w:t xml:space="preserve"> </w:t>
        </w:r>
        <w:r w:rsidR="00017C3E" w:rsidRPr="00017C3E">
          <w:rPr>
            <w:rFonts w:cs="Calibri"/>
          </w:rPr>
          <w:t>timeGoal</w:t>
        </w:r>
        <w:r w:rsidR="00017C3E">
          <w:rPr>
            <w:rFonts w:cs="Calibri"/>
          </w:rPr>
          <w:t>, and -toolChain)</w:t>
        </w:r>
      </w:ins>
      <w:r>
        <w:rPr>
          <w:rFonts w:cs="Calibri"/>
        </w:rPr>
        <w:t xml:space="preserve"> in order to execute and test a black-box executable jar. Additionally, the framework currently accepts a –h or –help switch to trigger the help menu.</w:t>
      </w:r>
    </w:p>
    <w:p w:rsidR="009A0284" w:rsidRDefault="009A0284">
      <w:pPr>
        <w:widowControl w:val="0"/>
        <w:autoSpaceDE w:val="0"/>
        <w:autoSpaceDN w:val="0"/>
        <w:adjustRightInd w:val="0"/>
        <w:spacing w:after="0" w:line="266" w:lineRule="exact"/>
        <w:rPr>
          <w:rFonts w:ascii="Times New Roman" w:hAnsi="Times New Roman"/>
          <w:sz w:val="24"/>
          <w:szCs w:val="24"/>
        </w:rPr>
      </w:pPr>
    </w:p>
    <w:p w:rsidR="009A0284" w:rsidRDefault="009A0284">
      <w:pPr>
        <w:widowControl w:val="0"/>
        <w:tabs>
          <w:tab w:val="left" w:pos="1480"/>
        </w:tabs>
        <w:overflowPunct w:val="0"/>
        <w:autoSpaceDE w:val="0"/>
        <w:autoSpaceDN w:val="0"/>
        <w:adjustRightInd w:val="0"/>
        <w:spacing w:after="0" w:line="227" w:lineRule="auto"/>
        <w:ind w:left="1500" w:right="3440" w:hanging="780"/>
        <w:rPr>
          <w:rFonts w:ascii="Times New Roman" w:hAnsi="Times New Roman"/>
          <w:sz w:val="24"/>
          <w:szCs w:val="24"/>
        </w:rPr>
      </w:pPr>
      <w:r>
        <w:rPr>
          <w:rFonts w:ascii="Consolas" w:hAnsi="Consolas" w:cs="Consolas"/>
          <w:sz w:val="20"/>
          <w:szCs w:val="20"/>
        </w:rPr>
        <w:t>usage:</w:t>
      </w:r>
      <w:r>
        <w:rPr>
          <w:rFonts w:ascii="Times New Roman" w:hAnsi="Times New Roman"/>
          <w:sz w:val="24"/>
          <w:szCs w:val="24"/>
        </w:rPr>
        <w:tab/>
      </w:r>
      <w:r>
        <w:rPr>
          <w:rFonts w:ascii="Consolas" w:hAnsi="Consolas" w:cs="Consolas"/>
          <w:sz w:val="20"/>
          <w:szCs w:val="20"/>
        </w:rPr>
        <w:t>com.idtus.contest.winter2017.framework [-h] [-help] [-jacocoAgentJarPath &lt;arg&gt;] [-jacocoOutputPath &lt;arg&gt;] [-jarToTestPath &lt;arg&gt;]</w:t>
      </w:r>
    </w:p>
    <w:p w:rsidR="009A0284" w:rsidRDefault="009A0284">
      <w:pPr>
        <w:widowControl w:val="0"/>
        <w:tabs>
          <w:tab w:val="left" w:pos="3880"/>
        </w:tabs>
        <w:autoSpaceDE w:val="0"/>
        <w:autoSpaceDN w:val="0"/>
        <w:adjustRightInd w:val="0"/>
        <w:spacing w:after="0" w:line="239" w:lineRule="auto"/>
        <w:ind w:left="840"/>
        <w:rPr>
          <w:rFonts w:ascii="Times New Roman" w:hAnsi="Times New Roman"/>
          <w:sz w:val="24"/>
          <w:szCs w:val="24"/>
        </w:rPr>
      </w:pPr>
      <w:r>
        <w:rPr>
          <w:rFonts w:ascii="Consolas" w:hAnsi="Consolas" w:cs="Consolas"/>
          <w:sz w:val="20"/>
          <w:szCs w:val="20"/>
        </w:rPr>
        <w:t>-h</w:t>
      </w:r>
      <w:r>
        <w:rPr>
          <w:rFonts w:ascii="Times New Roman" w:hAnsi="Times New Roman"/>
          <w:sz w:val="24"/>
          <w:szCs w:val="24"/>
        </w:rPr>
        <w:tab/>
      </w:r>
      <w:r>
        <w:rPr>
          <w:rFonts w:ascii="Consolas" w:hAnsi="Consolas" w:cs="Consolas"/>
          <w:sz w:val="20"/>
          <w:szCs w:val="20"/>
        </w:rPr>
        <w:t>help</w:t>
      </w:r>
    </w:p>
    <w:p w:rsidR="009A0284" w:rsidRDefault="009A0284">
      <w:pPr>
        <w:widowControl w:val="0"/>
        <w:autoSpaceDE w:val="0"/>
        <w:autoSpaceDN w:val="0"/>
        <w:adjustRightInd w:val="0"/>
        <w:spacing w:after="0" w:line="2" w:lineRule="exact"/>
        <w:rPr>
          <w:rFonts w:ascii="Times New Roman" w:hAnsi="Times New Roman"/>
          <w:sz w:val="24"/>
          <w:szCs w:val="24"/>
        </w:rPr>
      </w:pPr>
    </w:p>
    <w:p w:rsidR="009A0284" w:rsidRDefault="009A0284">
      <w:pPr>
        <w:widowControl w:val="0"/>
        <w:tabs>
          <w:tab w:val="left" w:pos="3880"/>
        </w:tabs>
        <w:autoSpaceDE w:val="0"/>
        <w:autoSpaceDN w:val="0"/>
        <w:adjustRightInd w:val="0"/>
        <w:spacing w:after="0" w:line="239" w:lineRule="auto"/>
        <w:ind w:left="840"/>
        <w:rPr>
          <w:rFonts w:ascii="Times New Roman" w:hAnsi="Times New Roman"/>
          <w:sz w:val="24"/>
          <w:szCs w:val="24"/>
        </w:rPr>
      </w:pPr>
      <w:r>
        <w:rPr>
          <w:rFonts w:ascii="Consolas" w:hAnsi="Consolas" w:cs="Consolas"/>
          <w:sz w:val="20"/>
          <w:szCs w:val="20"/>
        </w:rPr>
        <w:t>-help</w:t>
      </w:r>
      <w:r>
        <w:rPr>
          <w:rFonts w:ascii="Times New Roman" w:hAnsi="Times New Roman"/>
          <w:sz w:val="24"/>
          <w:szCs w:val="24"/>
        </w:rPr>
        <w:tab/>
      </w:r>
      <w:r>
        <w:rPr>
          <w:rFonts w:ascii="Consolas" w:hAnsi="Consolas" w:cs="Consolas"/>
          <w:sz w:val="20"/>
          <w:szCs w:val="20"/>
        </w:rPr>
        <w:t>help</w:t>
      </w:r>
    </w:p>
    <w:p w:rsidR="009A0284" w:rsidRDefault="009A0284">
      <w:pPr>
        <w:widowControl w:val="0"/>
        <w:autoSpaceDE w:val="0"/>
        <w:autoSpaceDN w:val="0"/>
        <w:adjustRightInd w:val="0"/>
        <w:spacing w:after="0" w:line="2" w:lineRule="exact"/>
        <w:rPr>
          <w:rFonts w:ascii="Times New Roman" w:hAnsi="Times New Roman"/>
          <w:sz w:val="24"/>
          <w:szCs w:val="24"/>
        </w:rPr>
      </w:pPr>
    </w:p>
    <w:p w:rsidR="009A0284" w:rsidRDefault="009A0284">
      <w:pPr>
        <w:widowControl w:val="0"/>
        <w:autoSpaceDE w:val="0"/>
        <w:autoSpaceDN w:val="0"/>
        <w:adjustRightInd w:val="0"/>
        <w:spacing w:after="0" w:line="239" w:lineRule="auto"/>
        <w:ind w:left="840"/>
        <w:rPr>
          <w:rFonts w:ascii="Times New Roman" w:hAnsi="Times New Roman"/>
          <w:sz w:val="24"/>
          <w:szCs w:val="24"/>
        </w:rPr>
      </w:pPr>
      <w:r w:rsidRPr="00AF10C3">
        <w:rPr>
          <w:rFonts w:ascii="Consolas" w:hAnsi="Consolas" w:cs="Consolas"/>
          <w:b/>
          <w:sz w:val="20"/>
          <w:szCs w:val="20"/>
          <w:rPrChange w:id="547" w:author="Shumann Xu" w:date="2017-02-17T01:20:00Z">
            <w:rPr>
              <w:rFonts w:ascii="Consolas" w:hAnsi="Consolas" w:cs="Consolas"/>
              <w:sz w:val="20"/>
              <w:szCs w:val="20"/>
            </w:rPr>
          </w:rPrChange>
        </w:rPr>
        <w:t>-jacocoAgentJarPath</w:t>
      </w:r>
      <w:r>
        <w:rPr>
          <w:rFonts w:ascii="Consolas" w:hAnsi="Consolas" w:cs="Consolas"/>
          <w:sz w:val="20"/>
          <w:szCs w:val="20"/>
        </w:rPr>
        <w:t xml:space="preserve"> &lt;arg&gt;   path to the jacoco agent jar</w:t>
      </w:r>
    </w:p>
    <w:p w:rsidR="009A0284" w:rsidRDefault="009A0284">
      <w:pPr>
        <w:widowControl w:val="0"/>
        <w:tabs>
          <w:tab w:val="left" w:pos="3880"/>
        </w:tabs>
        <w:autoSpaceDE w:val="0"/>
        <w:autoSpaceDN w:val="0"/>
        <w:adjustRightInd w:val="0"/>
        <w:spacing w:after="0" w:line="239" w:lineRule="auto"/>
        <w:ind w:left="840"/>
        <w:rPr>
          <w:rFonts w:ascii="Times New Roman" w:hAnsi="Times New Roman"/>
          <w:sz w:val="24"/>
          <w:szCs w:val="24"/>
        </w:rPr>
      </w:pPr>
      <w:r w:rsidRPr="00AF10C3">
        <w:rPr>
          <w:rFonts w:ascii="Consolas" w:hAnsi="Consolas" w:cs="Consolas"/>
          <w:b/>
          <w:sz w:val="20"/>
          <w:szCs w:val="20"/>
          <w:rPrChange w:id="548" w:author="Shumann Xu" w:date="2017-02-17T01:20:00Z">
            <w:rPr>
              <w:rFonts w:ascii="Consolas" w:hAnsi="Consolas" w:cs="Consolas"/>
              <w:sz w:val="20"/>
              <w:szCs w:val="20"/>
            </w:rPr>
          </w:rPrChange>
        </w:rPr>
        <w:t>-jacocoOutputPath</w:t>
      </w:r>
      <w:r>
        <w:rPr>
          <w:rFonts w:ascii="Consolas" w:hAnsi="Consolas" w:cs="Consolas"/>
          <w:sz w:val="20"/>
          <w:szCs w:val="20"/>
        </w:rPr>
        <w:t xml:space="preserve"> &lt;arg&gt;</w:t>
      </w:r>
      <w:r>
        <w:rPr>
          <w:rFonts w:ascii="Times New Roman" w:hAnsi="Times New Roman"/>
          <w:sz w:val="24"/>
          <w:szCs w:val="24"/>
        </w:rPr>
        <w:tab/>
      </w:r>
      <w:r>
        <w:rPr>
          <w:rFonts w:ascii="Consolas" w:hAnsi="Consolas" w:cs="Consolas"/>
          <w:sz w:val="19"/>
          <w:szCs w:val="19"/>
        </w:rPr>
        <w:t>path to directory for jacoco output</w:t>
      </w:r>
    </w:p>
    <w:p w:rsidR="009A0284" w:rsidRDefault="009A0284">
      <w:pPr>
        <w:widowControl w:val="0"/>
        <w:autoSpaceDE w:val="0"/>
        <w:autoSpaceDN w:val="0"/>
        <w:adjustRightInd w:val="0"/>
        <w:spacing w:after="0" w:line="2" w:lineRule="exact"/>
        <w:rPr>
          <w:rFonts w:ascii="Times New Roman" w:hAnsi="Times New Roman"/>
          <w:sz w:val="24"/>
          <w:szCs w:val="24"/>
        </w:rPr>
      </w:pPr>
    </w:p>
    <w:p w:rsidR="009A0284" w:rsidRDefault="009A0284">
      <w:pPr>
        <w:widowControl w:val="0"/>
        <w:tabs>
          <w:tab w:val="left" w:pos="3880"/>
        </w:tabs>
        <w:autoSpaceDE w:val="0"/>
        <w:autoSpaceDN w:val="0"/>
        <w:adjustRightInd w:val="0"/>
        <w:spacing w:after="0" w:line="239" w:lineRule="auto"/>
        <w:ind w:left="840"/>
        <w:rPr>
          <w:ins w:id="549" w:author="Shumann Xu" w:date="2017-02-17T00:54:00Z"/>
          <w:rFonts w:ascii="Consolas" w:hAnsi="Consolas" w:cs="Consolas"/>
          <w:sz w:val="20"/>
          <w:szCs w:val="20"/>
        </w:rPr>
      </w:pPr>
      <w:r w:rsidRPr="00AF10C3">
        <w:rPr>
          <w:rFonts w:ascii="Consolas" w:hAnsi="Consolas" w:cs="Consolas"/>
          <w:b/>
          <w:sz w:val="20"/>
          <w:szCs w:val="20"/>
          <w:rPrChange w:id="550" w:author="Shumann Xu" w:date="2017-02-17T01:20:00Z">
            <w:rPr>
              <w:rFonts w:ascii="Consolas" w:hAnsi="Consolas" w:cs="Consolas"/>
              <w:sz w:val="20"/>
              <w:szCs w:val="20"/>
            </w:rPr>
          </w:rPrChange>
        </w:rPr>
        <w:t>-jarToTestPath</w:t>
      </w:r>
      <w:r>
        <w:rPr>
          <w:rFonts w:ascii="Consolas" w:hAnsi="Consolas" w:cs="Consolas"/>
          <w:sz w:val="20"/>
          <w:szCs w:val="20"/>
        </w:rPr>
        <w:t xml:space="preserve"> &lt;arg&gt;</w:t>
      </w:r>
      <w:r>
        <w:rPr>
          <w:rFonts w:ascii="Times New Roman" w:hAnsi="Times New Roman"/>
          <w:sz w:val="24"/>
          <w:szCs w:val="24"/>
        </w:rPr>
        <w:tab/>
      </w:r>
      <w:r>
        <w:rPr>
          <w:rFonts w:ascii="Consolas" w:hAnsi="Consolas" w:cs="Consolas"/>
          <w:sz w:val="20"/>
          <w:szCs w:val="20"/>
        </w:rPr>
        <w:t>path to the executable jar to test</w:t>
      </w:r>
    </w:p>
    <w:p w:rsidR="00017C3E" w:rsidRDefault="00017C3E">
      <w:pPr>
        <w:widowControl w:val="0"/>
        <w:tabs>
          <w:tab w:val="left" w:pos="3880"/>
        </w:tabs>
        <w:autoSpaceDE w:val="0"/>
        <w:autoSpaceDN w:val="0"/>
        <w:adjustRightInd w:val="0"/>
        <w:spacing w:after="0" w:line="239" w:lineRule="auto"/>
        <w:ind w:left="840"/>
        <w:rPr>
          <w:ins w:id="551" w:author="Shumann Xu" w:date="2017-02-17T00:55:00Z"/>
          <w:rFonts w:ascii="Consolas" w:hAnsi="Consolas" w:cs="Consolas"/>
          <w:sz w:val="20"/>
          <w:szCs w:val="20"/>
        </w:rPr>
      </w:pPr>
      <w:ins w:id="552" w:author="Shumann Xu" w:date="2017-02-17T00:54:00Z">
        <w:r>
          <w:rPr>
            <w:rFonts w:ascii="Consolas" w:hAnsi="Consolas" w:cs="Consolas"/>
            <w:sz w:val="20"/>
            <w:szCs w:val="20"/>
          </w:rPr>
          <w:t>-bbTest</w:t>
        </w:r>
      </w:ins>
      <w:ins w:id="553" w:author="Shumann Xu" w:date="2017-02-17T00:55:00Z">
        <w:r>
          <w:rPr>
            <w:rFonts w:ascii="Consolas" w:hAnsi="Consolas" w:cs="Consolas"/>
            <w:sz w:val="20"/>
            <w:szCs w:val="20"/>
          </w:rPr>
          <w:t>s</w:t>
        </w:r>
      </w:ins>
      <w:ins w:id="554" w:author="Shumann Xu" w:date="2017-02-17T00:54:00Z">
        <w:r>
          <w:rPr>
            <w:rFonts w:ascii="Consolas" w:hAnsi="Consolas" w:cs="Consolas"/>
            <w:sz w:val="20"/>
            <w:szCs w:val="20"/>
          </w:rPr>
          <w:t xml:space="preserve"> &lt;arg&gt;</w:t>
        </w:r>
        <w:r>
          <w:rPr>
            <w:rFonts w:ascii="Consolas" w:hAnsi="Consolas" w:cs="Consolas"/>
            <w:sz w:val="20"/>
            <w:szCs w:val="20"/>
          </w:rPr>
          <w:tab/>
        </w:r>
      </w:ins>
      <w:ins w:id="555" w:author="Shumann Xu" w:date="2017-02-17T00:55:00Z">
        <w:r>
          <w:rPr>
            <w:rFonts w:ascii="Consolas" w:hAnsi="Consolas" w:cs="Consolas"/>
            <w:sz w:val="20"/>
            <w:szCs w:val="20"/>
          </w:rPr>
          <w:t>number of iterations to test</w:t>
        </w:r>
      </w:ins>
      <w:ins w:id="556" w:author="Shumann Xu" w:date="2017-02-17T18:00:00Z">
        <w:r w:rsidR="00C27A6C">
          <w:rPr>
            <w:rFonts w:ascii="Consolas" w:hAnsi="Consolas" w:cs="Consolas"/>
            <w:sz w:val="20"/>
            <w:szCs w:val="20"/>
          </w:rPr>
          <w:t xml:space="preserve">, default to 1000 if </w:t>
        </w:r>
      </w:ins>
      <w:ins w:id="557" w:author="Shumann Xu" w:date="2017-02-17T18:01:00Z">
        <w:r w:rsidR="00C27A6C">
          <w:rPr>
            <w:rFonts w:ascii="Consolas" w:hAnsi="Consolas" w:cs="Consolas"/>
            <w:sz w:val="20"/>
            <w:szCs w:val="20"/>
          </w:rPr>
          <w:t>omitted</w:t>
        </w:r>
      </w:ins>
    </w:p>
    <w:p w:rsidR="00017C3E" w:rsidRDefault="00017C3E">
      <w:pPr>
        <w:widowControl w:val="0"/>
        <w:tabs>
          <w:tab w:val="left" w:pos="3880"/>
        </w:tabs>
        <w:autoSpaceDE w:val="0"/>
        <w:autoSpaceDN w:val="0"/>
        <w:adjustRightInd w:val="0"/>
        <w:spacing w:after="0" w:line="239" w:lineRule="auto"/>
        <w:ind w:left="840"/>
        <w:rPr>
          <w:ins w:id="558" w:author="Shumann Xu" w:date="2017-02-17T00:56:00Z"/>
          <w:rFonts w:ascii="Consolas" w:hAnsi="Consolas" w:cs="Consolas"/>
          <w:sz w:val="20"/>
          <w:szCs w:val="20"/>
        </w:rPr>
      </w:pPr>
      <w:ins w:id="559" w:author="Shumann Xu" w:date="2017-02-17T00:55:00Z">
        <w:r>
          <w:rPr>
            <w:rFonts w:ascii="Consolas" w:hAnsi="Consolas" w:cs="Consolas"/>
            <w:sz w:val="20"/>
            <w:szCs w:val="20"/>
          </w:rPr>
          <w:t>-timeGoal &lt;arg&gt;</w:t>
        </w:r>
        <w:r>
          <w:rPr>
            <w:rFonts w:ascii="Consolas" w:hAnsi="Consolas" w:cs="Consolas"/>
            <w:sz w:val="20"/>
            <w:szCs w:val="20"/>
          </w:rPr>
          <w:tab/>
        </w:r>
      </w:ins>
      <w:ins w:id="560" w:author="Shumann Xu" w:date="2017-02-17T00:56:00Z">
        <w:r>
          <w:rPr>
            <w:rFonts w:ascii="Consolas" w:hAnsi="Consolas" w:cs="Consolas"/>
            <w:sz w:val="20"/>
            <w:szCs w:val="20"/>
          </w:rPr>
          <w:t>number of minutes to test</w:t>
        </w:r>
      </w:ins>
      <w:ins w:id="561" w:author="Shumann Xu" w:date="2017-02-17T18:01:00Z">
        <w:r w:rsidR="00C27A6C">
          <w:rPr>
            <w:rFonts w:ascii="Consolas" w:hAnsi="Consolas" w:cs="Consolas"/>
            <w:sz w:val="20"/>
            <w:szCs w:val="20"/>
          </w:rPr>
          <w:t>, default to five minutes if omitted</w:t>
        </w:r>
      </w:ins>
    </w:p>
    <w:p w:rsidR="00017C3E" w:rsidRDefault="00017C3E">
      <w:pPr>
        <w:widowControl w:val="0"/>
        <w:tabs>
          <w:tab w:val="left" w:pos="3880"/>
        </w:tabs>
        <w:autoSpaceDE w:val="0"/>
        <w:autoSpaceDN w:val="0"/>
        <w:adjustRightInd w:val="0"/>
        <w:spacing w:after="0" w:line="239" w:lineRule="auto"/>
        <w:ind w:left="840"/>
        <w:rPr>
          <w:rFonts w:ascii="Times New Roman" w:hAnsi="Times New Roman"/>
          <w:sz w:val="24"/>
          <w:szCs w:val="24"/>
        </w:rPr>
      </w:pPr>
      <w:ins w:id="562" w:author="Shumann Xu" w:date="2017-02-17T00:56:00Z">
        <w:r>
          <w:rPr>
            <w:rFonts w:ascii="Consolas" w:hAnsi="Consolas" w:cs="Consolas"/>
            <w:sz w:val="20"/>
            <w:szCs w:val="20"/>
          </w:rPr>
          <w:t>-toolChain &lt;arg&gt;</w:t>
        </w:r>
        <w:r>
          <w:rPr>
            <w:rFonts w:ascii="Consolas" w:hAnsi="Consolas" w:cs="Consolas"/>
            <w:sz w:val="20"/>
            <w:szCs w:val="20"/>
          </w:rPr>
          <w:tab/>
        </w:r>
      </w:ins>
      <w:ins w:id="563" w:author="Shumann Xu" w:date="2017-02-17T00:58:00Z">
        <w:r>
          <w:rPr>
            <w:rFonts w:ascii="Consolas" w:hAnsi="Consolas" w:cs="Consolas"/>
            <w:sz w:val="20"/>
            <w:szCs w:val="20"/>
          </w:rPr>
          <w:t xml:space="preserve">flag to </w:t>
        </w:r>
      </w:ins>
      <w:ins w:id="564" w:author="Shumann Xu" w:date="2017-02-17T01:04:00Z">
        <w:r>
          <w:rPr>
            <w:rFonts w:ascii="Consolas" w:hAnsi="Consolas" w:cs="Consolas"/>
            <w:sz w:val="20"/>
            <w:szCs w:val="20"/>
          </w:rPr>
          <w:t>output in</w:t>
        </w:r>
      </w:ins>
      <w:ins w:id="565" w:author="Shumann Xu" w:date="2017-02-17T00:58:00Z">
        <w:r>
          <w:rPr>
            <w:rFonts w:ascii="Consolas" w:hAnsi="Consolas" w:cs="Consolas"/>
            <w:sz w:val="20"/>
            <w:szCs w:val="20"/>
          </w:rPr>
          <w:t xml:space="preserve"> YAML format</w:t>
        </w:r>
      </w:ins>
      <w:ins w:id="566" w:author="Shumann Xu" w:date="2017-02-17T18:03:00Z">
        <w:r w:rsidR="00C27A6C">
          <w:rPr>
            <w:rFonts w:ascii="Consolas" w:hAnsi="Consolas" w:cs="Consolas"/>
            <w:sz w:val="20"/>
            <w:szCs w:val="20"/>
          </w:rPr>
          <w:t>, default to false if omitted</w:t>
        </w:r>
      </w:ins>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99" w:lineRule="exact"/>
        <w:rPr>
          <w:rFonts w:ascii="Times New Roman" w:hAnsi="Times New Roman"/>
          <w:sz w:val="24"/>
          <w:szCs w:val="24"/>
        </w:rPr>
      </w:pPr>
    </w:p>
    <w:p w:rsidR="009A0284" w:rsidRDefault="009A0284">
      <w:pPr>
        <w:widowControl w:val="0"/>
        <w:autoSpaceDE w:val="0"/>
        <w:autoSpaceDN w:val="0"/>
        <w:adjustRightInd w:val="0"/>
        <w:spacing w:after="0" w:line="240" w:lineRule="auto"/>
        <w:ind w:left="360"/>
        <w:rPr>
          <w:rFonts w:ascii="Times New Roman" w:hAnsi="Times New Roman"/>
          <w:sz w:val="24"/>
          <w:szCs w:val="24"/>
        </w:rPr>
      </w:pPr>
      <w:r>
        <w:rPr>
          <w:rFonts w:cs="Calibri"/>
        </w:rPr>
        <w:t>The entry-point for the framework is found in Main.java.</w:t>
      </w:r>
    </w:p>
    <w:p w:rsidR="009A0284" w:rsidRDefault="009A0284">
      <w:pPr>
        <w:widowControl w:val="0"/>
        <w:autoSpaceDE w:val="0"/>
        <w:autoSpaceDN w:val="0"/>
        <w:adjustRightInd w:val="0"/>
        <w:spacing w:after="0" w:line="289" w:lineRule="exact"/>
        <w:rPr>
          <w:rFonts w:ascii="Times New Roman" w:hAnsi="Times New Roman"/>
          <w:sz w:val="24"/>
          <w:szCs w:val="24"/>
        </w:rPr>
      </w:pPr>
    </w:p>
    <w:p w:rsidR="009A0284" w:rsidDel="00C603FB" w:rsidRDefault="009A0284">
      <w:pPr>
        <w:widowControl w:val="0"/>
        <w:overflowPunct w:val="0"/>
        <w:autoSpaceDE w:val="0"/>
        <w:autoSpaceDN w:val="0"/>
        <w:adjustRightInd w:val="0"/>
        <w:spacing w:after="0" w:line="236" w:lineRule="auto"/>
        <w:ind w:left="360"/>
        <w:rPr>
          <w:del w:id="567" w:author="Shumann Xu" w:date="2017-02-17T01:04:00Z"/>
          <w:rFonts w:cs="Calibri"/>
        </w:rPr>
      </w:pPr>
      <w:r>
        <w:rPr>
          <w:rFonts w:cs="Calibri"/>
        </w:rPr>
        <w:t xml:space="preserve">To execute the framework through Eclipse, right click on the Main.java file in the Package Explorer and select </w:t>
      </w:r>
      <w:r>
        <w:rPr>
          <w:rFonts w:cs="Calibri"/>
          <w:u w:val="single"/>
        </w:rPr>
        <w:t>Run As</w:t>
      </w:r>
      <w:r>
        <w:rPr>
          <w:rFonts w:cs="Calibri"/>
        </w:rPr>
        <w:t xml:space="preserve"> &gt; </w:t>
      </w:r>
      <w:r>
        <w:rPr>
          <w:rFonts w:cs="Calibri"/>
          <w:u w:val="single"/>
        </w:rPr>
        <w:t>Java Application</w:t>
      </w:r>
      <w:r>
        <w:rPr>
          <w:rFonts w:cs="Calibri"/>
        </w:rPr>
        <w:t>. If the three required arguments have not been set, you should see the usage print to stdout.</w:t>
      </w:r>
    </w:p>
    <w:p w:rsidR="00C603FB" w:rsidRDefault="00C603FB">
      <w:pPr>
        <w:widowControl w:val="0"/>
        <w:overflowPunct w:val="0"/>
        <w:autoSpaceDE w:val="0"/>
        <w:autoSpaceDN w:val="0"/>
        <w:adjustRightInd w:val="0"/>
        <w:spacing w:after="0" w:line="236" w:lineRule="auto"/>
        <w:ind w:left="360"/>
        <w:rPr>
          <w:ins w:id="568" w:author="Shumann Xu" w:date="2017-02-17T20:21:00Z"/>
          <w:rFonts w:ascii="Times New Roman" w:hAnsi="Times New Roman"/>
          <w:sz w:val="24"/>
          <w:szCs w:val="24"/>
        </w:rPr>
      </w:pPr>
    </w:p>
    <w:p w:rsidR="009A0284" w:rsidDel="00AF10C3" w:rsidRDefault="009A0284" w:rsidP="00AF10C3">
      <w:pPr>
        <w:widowControl w:val="0"/>
        <w:overflowPunct w:val="0"/>
        <w:autoSpaceDE w:val="0"/>
        <w:autoSpaceDN w:val="0"/>
        <w:adjustRightInd w:val="0"/>
        <w:spacing w:after="0" w:line="236" w:lineRule="auto"/>
        <w:ind w:left="360"/>
        <w:rPr>
          <w:del w:id="569" w:author="Shumann Xu" w:date="2017-02-17T01:04:00Z"/>
          <w:rFonts w:ascii="Times New Roman" w:hAnsi="Times New Roman"/>
          <w:sz w:val="24"/>
          <w:szCs w:val="24"/>
        </w:rPr>
        <w:sectPr w:rsidR="009A0284" w:rsidDel="00AF10C3">
          <w:pgSz w:w="12240" w:h="15840"/>
          <w:pgMar w:top="1298" w:right="760" w:bottom="753" w:left="720" w:header="720" w:footer="720" w:gutter="0"/>
          <w:cols w:space="720" w:equalWidth="0">
            <w:col w:w="10760"/>
          </w:cols>
          <w:noEndnote/>
        </w:sectPr>
      </w:pPr>
    </w:p>
    <w:p w:rsidR="009A0284" w:rsidRDefault="000B6A00">
      <w:pPr>
        <w:widowControl w:val="0"/>
        <w:overflowPunct w:val="0"/>
        <w:autoSpaceDE w:val="0"/>
        <w:autoSpaceDN w:val="0"/>
        <w:adjustRightInd w:val="0"/>
        <w:spacing w:after="0" w:line="262" w:lineRule="auto"/>
        <w:rPr>
          <w:rFonts w:ascii="Times New Roman" w:hAnsi="Times New Roman"/>
          <w:sz w:val="24"/>
          <w:szCs w:val="24"/>
        </w:rPr>
      </w:pPr>
      <w:bookmarkStart w:id="570" w:name="page7"/>
      <w:bookmarkEnd w:id="570"/>
      <w:r>
        <w:rPr>
          <w:noProof/>
        </w:rPr>
        <w:lastRenderedPageBreak/>
        <w:pict>
          <v:shape id="_x0000_s1036" type="#_x0000_t75" style="position:absolute;margin-left:493.3pt;margin-top:6.3pt;width:106.7pt;height:53.2pt;z-index:-3;mso-position-horizontal-relative:page;mso-position-vertical-relative:page" o:allowincell="f">
            <v:imagedata r:id="rId7" o:title="" chromakey="white"/>
            <w10:wrap anchorx="page" anchory="page"/>
          </v:shape>
        </w:pict>
      </w:r>
      <w:r w:rsidR="009A0284">
        <w:rPr>
          <w:rFonts w:cs="Calibri"/>
        </w:rPr>
        <w:t xml:space="preserve">To set the three required arguments for the framework, you will need to open the Run Configuration for the project. This can be done by clicking on </w:t>
      </w:r>
      <w:r w:rsidR="009A0284">
        <w:rPr>
          <w:rFonts w:cs="Calibri"/>
          <w:u w:val="single"/>
        </w:rPr>
        <w:t>Run</w:t>
      </w:r>
      <w:r w:rsidR="009A0284">
        <w:rPr>
          <w:rFonts w:cs="Calibri"/>
        </w:rPr>
        <w:t xml:space="preserve"> &gt; </w:t>
      </w:r>
      <w:r w:rsidR="009A0284">
        <w:rPr>
          <w:rFonts w:cs="Calibri"/>
          <w:u w:val="single"/>
        </w:rPr>
        <w:t>Run Configurations</w:t>
      </w:r>
      <w:r w:rsidR="009A0284">
        <w:rPr>
          <w:rFonts w:cs="Calibri"/>
        </w:rPr>
        <w:t xml:space="preserve"> at the top of Eclipse. Make sure that the ‘Main’ configuration is selected in the left side of the Run Configuration window and then select the ‘Arguments’ tab on the right hand side. You will need to add program arguments for the three required arguments.</w:t>
      </w:r>
    </w:p>
    <w:p w:rsidR="009A0284" w:rsidRDefault="009A0284">
      <w:pPr>
        <w:widowControl w:val="0"/>
        <w:autoSpaceDE w:val="0"/>
        <w:autoSpaceDN w:val="0"/>
        <w:adjustRightInd w:val="0"/>
        <w:spacing w:after="0" w:line="263" w:lineRule="exact"/>
        <w:rPr>
          <w:rFonts w:ascii="Times New Roman" w:hAnsi="Times New Roman"/>
          <w:sz w:val="24"/>
          <w:szCs w:val="24"/>
        </w:rPr>
      </w:pPr>
    </w:p>
    <w:p w:rsidR="009A0284" w:rsidRDefault="009A0284">
      <w:pPr>
        <w:widowControl w:val="0"/>
        <w:overflowPunct w:val="0"/>
        <w:autoSpaceDE w:val="0"/>
        <w:autoSpaceDN w:val="0"/>
        <w:adjustRightInd w:val="0"/>
        <w:spacing w:after="0" w:line="262" w:lineRule="auto"/>
        <w:ind w:right="20" w:firstLine="50"/>
        <w:rPr>
          <w:rFonts w:ascii="Times New Roman" w:hAnsi="Times New Roman"/>
          <w:sz w:val="24"/>
          <w:szCs w:val="24"/>
        </w:rPr>
      </w:pPr>
      <w:r>
        <w:rPr>
          <w:rFonts w:cs="Calibri"/>
          <w:b/>
          <w:bCs/>
        </w:rPr>
        <w:t xml:space="preserve">jacocoAgentJarPath </w:t>
      </w:r>
      <w:r>
        <w:rPr>
          <w:rFonts w:cs="Calibri"/>
        </w:rPr>
        <w:t>–</w:t>
      </w:r>
      <w:r>
        <w:rPr>
          <w:rFonts w:cs="Calibri"/>
          <w:b/>
          <w:bCs/>
        </w:rPr>
        <w:t xml:space="preserve"> </w:t>
      </w:r>
      <w:r>
        <w:rPr>
          <w:rFonts w:cs="Calibri"/>
        </w:rPr>
        <w:t>We distributed the jacoco agent jar file as part of the supporting files in</w:t>
      </w:r>
      <w:r>
        <w:rPr>
          <w:rFonts w:cs="Calibri"/>
          <w:b/>
          <w:bCs/>
        </w:rPr>
        <w:t xml:space="preserve"> </w:t>
      </w:r>
      <w:r>
        <w:rPr>
          <w:rFonts w:cs="Calibri"/>
        </w:rPr>
        <w:t xml:space="preserve">com.idtus.contest.winter2017.supportingfiles.zip. Inside the expanded directory, the relative path to the jacoco agent jar should be: idt_contest\jacoco\lib\jacocoagent.jar. If you put the idt_contest directory directly into the C:\ directory, your jacocoAgentJarPath (absolute) should be </w:t>
      </w:r>
      <w:r>
        <w:rPr>
          <w:rFonts w:cs="Calibri"/>
          <w:b/>
          <w:bCs/>
        </w:rPr>
        <w:t>C:\ idt_contest\jacoco\lib\jacocoagent.jar.</w:t>
      </w:r>
    </w:p>
    <w:p w:rsidR="009A0284" w:rsidRDefault="009A0284">
      <w:pPr>
        <w:widowControl w:val="0"/>
        <w:autoSpaceDE w:val="0"/>
        <w:autoSpaceDN w:val="0"/>
        <w:adjustRightInd w:val="0"/>
        <w:spacing w:after="0" w:line="263" w:lineRule="exact"/>
        <w:rPr>
          <w:rFonts w:ascii="Times New Roman" w:hAnsi="Times New Roman"/>
          <w:sz w:val="24"/>
          <w:szCs w:val="24"/>
        </w:rPr>
      </w:pPr>
    </w:p>
    <w:p w:rsidR="009A0284" w:rsidRDefault="009A0284">
      <w:pPr>
        <w:widowControl w:val="0"/>
        <w:overflowPunct w:val="0"/>
        <w:autoSpaceDE w:val="0"/>
        <w:autoSpaceDN w:val="0"/>
        <w:adjustRightInd w:val="0"/>
        <w:spacing w:after="0" w:line="254" w:lineRule="auto"/>
        <w:rPr>
          <w:rFonts w:ascii="Times New Roman" w:hAnsi="Times New Roman"/>
          <w:sz w:val="24"/>
          <w:szCs w:val="24"/>
        </w:rPr>
      </w:pPr>
      <w:r>
        <w:rPr>
          <w:rFonts w:cs="Calibri"/>
          <w:b/>
          <w:bCs/>
        </w:rPr>
        <w:t xml:space="preserve">jacocoOutputPath </w:t>
      </w:r>
      <w:r>
        <w:rPr>
          <w:rFonts w:cs="Calibri"/>
        </w:rPr>
        <w:t>–</w:t>
      </w:r>
      <w:r>
        <w:rPr>
          <w:rFonts w:cs="Calibri"/>
          <w:b/>
          <w:bCs/>
        </w:rPr>
        <w:t xml:space="preserve"> </w:t>
      </w:r>
      <w:r>
        <w:rPr>
          <w:rFonts w:cs="Calibri"/>
        </w:rPr>
        <w:t>This could be any directory on your system - it is not important that you use a specific one.</w:t>
      </w:r>
      <w:r>
        <w:rPr>
          <w:rFonts w:cs="Calibri"/>
          <w:b/>
          <w:bCs/>
        </w:rPr>
        <w:t xml:space="preserve"> </w:t>
      </w:r>
      <w:r>
        <w:rPr>
          <w:rFonts w:cs="Calibri"/>
        </w:rPr>
        <w:t xml:space="preserve">When we were running locally, we used idt_contest\jacoco as our jacoco output directory. If you put the idt_contest directory directly into the C:\ directory, your jacocoOutputPath might be </w:t>
      </w:r>
      <w:r>
        <w:rPr>
          <w:rFonts w:cs="Calibri"/>
          <w:b/>
          <w:bCs/>
        </w:rPr>
        <w:t>C:\ idt_contest\jacoco.</w:t>
      </w:r>
    </w:p>
    <w:p w:rsidR="009A0284" w:rsidRDefault="009A0284">
      <w:pPr>
        <w:widowControl w:val="0"/>
        <w:autoSpaceDE w:val="0"/>
        <w:autoSpaceDN w:val="0"/>
        <w:adjustRightInd w:val="0"/>
        <w:spacing w:after="0" w:line="273" w:lineRule="exact"/>
        <w:rPr>
          <w:rFonts w:ascii="Times New Roman" w:hAnsi="Times New Roman"/>
          <w:sz w:val="24"/>
          <w:szCs w:val="24"/>
        </w:rPr>
      </w:pPr>
    </w:p>
    <w:p w:rsidR="009A0284" w:rsidRDefault="009A0284">
      <w:pPr>
        <w:widowControl w:val="0"/>
        <w:overflowPunct w:val="0"/>
        <w:autoSpaceDE w:val="0"/>
        <w:autoSpaceDN w:val="0"/>
        <w:adjustRightInd w:val="0"/>
        <w:spacing w:after="0" w:line="265" w:lineRule="auto"/>
        <w:ind w:right="80"/>
        <w:rPr>
          <w:rFonts w:ascii="Times New Roman" w:hAnsi="Times New Roman"/>
          <w:sz w:val="24"/>
          <w:szCs w:val="24"/>
        </w:rPr>
      </w:pPr>
      <w:r>
        <w:rPr>
          <w:rFonts w:cs="Calibri"/>
          <w:b/>
          <w:bCs/>
        </w:rPr>
        <w:t xml:space="preserve">jarToTestPath – </w:t>
      </w:r>
      <w:r>
        <w:rPr>
          <w:rFonts w:cs="Calibri"/>
        </w:rPr>
        <w:t>This is the path to the black-box executable jar that you intend to test. We distributed all of the</w:t>
      </w:r>
      <w:r>
        <w:rPr>
          <w:rFonts w:cs="Calibri"/>
          <w:b/>
          <w:bCs/>
        </w:rPr>
        <w:t xml:space="preserve"> </w:t>
      </w:r>
      <w:r>
        <w:rPr>
          <w:rFonts w:cs="Calibri"/>
        </w:rPr>
        <w:t xml:space="preserve">sample black-box executable jars as part of the supporting files in com.idtus.contest.winter2017.supportingfiles.zip. Inside the expanded directory, the relative path to the jars to test should be: idt_contest\jars. If you put the idt_contest directory directly into the C:\ directory and intended to test RegexPatternMatch.jar, your jarToTestPath might be </w:t>
      </w:r>
      <w:r>
        <w:rPr>
          <w:rFonts w:cs="Calibri"/>
          <w:b/>
          <w:bCs/>
        </w:rPr>
        <w:t>C:\idt_contest\jars\RegexPatternMatch.jar</w:t>
      </w:r>
      <w:r>
        <w:rPr>
          <w:rFonts w:cs="Calibri"/>
        </w:rPr>
        <w:t>.</w:t>
      </w: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371" w:lineRule="exact"/>
        <w:rPr>
          <w:rFonts w:ascii="Times New Roman" w:hAnsi="Times New Roman"/>
          <w:sz w:val="24"/>
          <w:szCs w:val="24"/>
        </w:rPr>
      </w:pPr>
    </w:p>
    <w:p w:rsidR="009A0284" w:rsidRDefault="009A0284">
      <w:pPr>
        <w:widowControl w:val="0"/>
        <w:overflowPunct w:val="0"/>
        <w:autoSpaceDE w:val="0"/>
        <w:autoSpaceDN w:val="0"/>
        <w:adjustRightInd w:val="0"/>
        <w:spacing w:after="0" w:line="237" w:lineRule="auto"/>
        <w:ind w:right="60"/>
        <w:rPr>
          <w:rFonts w:ascii="Times New Roman" w:hAnsi="Times New Roman"/>
          <w:sz w:val="24"/>
          <w:szCs w:val="24"/>
        </w:rPr>
      </w:pPr>
      <w:r>
        <w:rPr>
          <w:rFonts w:cs="Calibri"/>
        </w:rPr>
        <w:t>All arguments are entered with a hyphen preceding the argument name and a space separating the argument name and value:</w:t>
      </w:r>
    </w:p>
    <w:p w:rsidR="009A0284" w:rsidRDefault="009A0284">
      <w:pPr>
        <w:widowControl w:val="0"/>
        <w:autoSpaceDE w:val="0"/>
        <w:autoSpaceDN w:val="0"/>
        <w:adjustRightInd w:val="0"/>
        <w:spacing w:after="0" w:line="241" w:lineRule="exact"/>
        <w:rPr>
          <w:rFonts w:ascii="Times New Roman" w:hAnsi="Times New Roman"/>
          <w:sz w:val="24"/>
          <w:szCs w:val="24"/>
        </w:rPr>
      </w:pPr>
    </w:p>
    <w:p w:rsidR="009A0284" w:rsidDel="00AF10C3" w:rsidRDefault="009A0284">
      <w:pPr>
        <w:widowControl w:val="0"/>
        <w:autoSpaceDE w:val="0"/>
        <w:autoSpaceDN w:val="0"/>
        <w:adjustRightInd w:val="0"/>
        <w:spacing w:after="0" w:line="240" w:lineRule="auto"/>
        <w:ind w:left="360"/>
        <w:rPr>
          <w:del w:id="571" w:author="Shumann Xu" w:date="2017-02-17T01:22:00Z"/>
          <w:rFonts w:ascii="Times New Roman" w:hAnsi="Times New Roman"/>
          <w:sz w:val="24"/>
          <w:szCs w:val="24"/>
        </w:rPr>
      </w:pPr>
      <w:r>
        <w:rPr>
          <w:rFonts w:cs="Calibri"/>
        </w:rPr>
        <w:t>-jarToTestPath C:\\idt_contest\\jars\\RegexPatternMatch.jar</w:t>
      </w:r>
    </w:p>
    <w:p w:rsidR="009A0284" w:rsidDel="00AF10C3" w:rsidRDefault="009A0284">
      <w:pPr>
        <w:widowControl w:val="0"/>
        <w:autoSpaceDE w:val="0"/>
        <w:autoSpaceDN w:val="0"/>
        <w:adjustRightInd w:val="0"/>
        <w:spacing w:after="0" w:line="240" w:lineRule="auto"/>
        <w:ind w:left="360"/>
        <w:rPr>
          <w:del w:id="572" w:author="Shumann Xu" w:date="2017-02-17T01:22:00Z"/>
          <w:rFonts w:ascii="Times New Roman" w:hAnsi="Times New Roman"/>
          <w:sz w:val="24"/>
          <w:szCs w:val="24"/>
        </w:rPr>
        <w:pPrChange w:id="573" w:author="Shumann Xu" w:date="2017-02-17T01:22:00Z">
          <w:pPr>
            <w:widowControl w:val="0"/>
            <w:autoSpaceDE w:val="0"/>
            <w:autoSpaceDN w:val="0"/>
            <w:adjustRightInd w:val="0"/>
            <w:spacing w:after="0" w:line="240" w:lineRule="exact"/>
          </w:pPr>
        </w:pPrChange>
      </w:pPr>
    </w:p>
    <w:p w:rsidR="009A0284" w:rsidDel="00AF10C3" w:rsidRDefault="009A0284">
      <w:pPr>
        <w:widowControl w:val="0"/>
        <w:autoSpaceDE w:val="0"/>
        <w:autoSpaceDN w:val="0"/>
        <w:adjustRightInd w:val="0"/>
        <w:spacing w:after="0" w:line="240" w:lineRule="auto"/>
        <w:ind w:left="360"/>
        <w:rPr>
          <w:del w:id="574" w:author="Shumann Xu" w:date="2017-02-17T01:22:00Z"/>
          <w:rFonts w:ascii="Times New Roman" w:hAnsi="Times New Roman"/>
          <w:sz w:val="24"/>
          <w:szCs w:val="24"/>
        </w:rPr>
      </w:pPr>
      <w:r>
        <w:rPr>
          <w:rFonts w:cs="Calibri"/>
        </w:rPr>
        <w:t>-jacocoOutputPath C:\\idt_contest\\jacoco</w:t>
      </w:r>
    </w:p>
    <w:p w:rsidR="009A0284" w:rsidDel="00AF10C3" w:rsidRDefault="009A0284">
      <w:pPr>
        <w:widowControl w:val="0"/>
        <w:autoSpaceDE w:val="0"/>
        <w:autoSpaceDN w:val="0"/>
        <w:adjustRightInd w:val="0"/>
        <w:spacing w:after="0" w:line="240" w:lineRule="auto"/>
        <w:ind w:left="360"/>
        <w:rPr>
          <w:del w:id="575" w:author="Shumann Xu" w:date="2017-02-17T01:22:00Z"/>
          <w:rFonts w:ascii="Times New Roman" w:hAnsi="Times New Roman"/>
          <w:sz w:val="24"/>
          <w:szCs w:val="24"/>
        </w:rPr>
        <w:pPrChange w:id="576" w:author="Shumann Xu" w:date="2017-02-17T01:22:00Z">
          <w:pPr>
            <w:widowControl w:val="0"/>
            <w:autoSpaceDE w:val="0"/>
            <w:autoSpaceDN w:val="0"/>
            <w:adjustRightInd w:val="0"/>
            <w:spacing w:after="0" w:line="240" w:lineRule="exact"/>
          </w:pPr>
        </w:pPrChange>
      </w:pPr>
    </w:p>
    <w:p w:rsidR="00AF10C3" w:rsidRDefault="009A0284">
      <w:pPr>
        <w:widowControl w:val="0"/>
        <w:autoSpaceDE w:val="0"/>
        <w:autoSpaceDN w:val="0"/>
        <w:adjustRightInd w:val="0"/>
        <w:spacing w:after="0" w:line="240" w:lineRule="auto"/>
        <w:ind w:left="360"/>
        <w:rPr>
          <w:ins w:id="577" w:author="Shumann Xu" w:date="2017-02-17T01:22:00Z"/>
          <w:rFonts w:cs="Calibri"/>
        </w:rPr>
      </w:pPr>
      <w:r>
        <w:rPr>
          <w:rFonts w:cs="Calibri"/>
        </w:rPr>
        <w:t>-jacocoAgentJarPath C:\\idt_contest\\jacoco\\lib\\jacocoagent.jar</w:t>
      </w:r>
    </w:p>
    <w:p w:rsidR="00AF10C3" w:rsidRPr="001E1583" w:rsidRDefault="00AF10C3">
      <w:pPr>
        <w:widowControl w:val="0"/>
        <w:autoSpaceDE w:val="0"/>
        <w:autoSpaceDN w:val="0"/>
        <w:adjustRightInd w:val="0"/>
        <w:spacing w:after="0" w:line="240" w:lineRule="auto"/>
        <w:ind w:left="360"/>
        <w:rPr>
          <w:ins w:id="578" w:author="Shumann Xu" w:date="2017-02-17T01:22:00Z"/>
          <w:rFonts w:cs="Calibri"/>
          <w:rPrChange w:id="579" w:author="Shumann Xu" w:date="2017-02-17T01:27:00Z">
            <w:rPr>
              <w:ins w:id="580" w:author="Shumann Xu" w:date="2017-02-17T01:22:00Z"/>
              <w:rFonts w:ascii="Times New Roman" w:hAnsi="Times New Roman" w:cs="Calibri"/>
              <w:sz w:val="24"/>
              <w:szCs w:val="24"/>
            </w:rPr>
          </w:rPrChange>
        </w:rPr>
      </w:pPr>
      <w:ins w:id="581" w:author="Shumann Xu" w:date="2017-02-17T01:22:00Z">
        <w:r w:rsidRPr="001E1583">
          <w:rPr>
            <w:rFonts w:cs="Calibri"/>
            <w:rPrChange w:id="582" w:author="Shumann Xu" w:date="2017-02-17T01:27:00Z">
              <w:rPr>
                <w:rFonts w:ascii="Times New Roman" w:hAnsi="Times New Roman" w:cs="Calibri"/>
                <w:sz w:val="24"/>
                <w:szCs w:val="24"/>
              </w:rPr>
            </w:rPrChange>
          </w:rPr>
          <w:t>-bbTests 200</w:t>
        </w:r>
      </w:ins>
    </w:p>
    <w:p w:rsidR="00AF10C3" w:rsidRPr="001E1583" w:rsidRDefault="00AF10C3">
      <w:pPr>
        <w:widowControl w:val="0"/>
        <w:autoSpaceDE w:val="0"/>
        <w:autoSpaceDN w:val="0"/>
        <w:adjustRightInd w:val="0"/>
        <w:spacing w:after="0" w:line="240" w:lineRule="auto"/>
        <w:ind w:left="360"/>
        <w:rPr>
          <w:ins w:id="583" w:author="Shumann Xu" w:date="2017-02-17T01:23:00Z"/>
          <w:rFonts w:cs="Calibri"/>
          <w:rPrChange w:id="584" w:author="Shumann Xu" w:date="2017-02-17T01:27:00Z">
            <w:rPr>
              <w:ins w:id="585" w:author="Shumann Xu" w:date="2017-02-17T01:23:00Z"/>
              <w:rFonts w:ascii="Times New Roman" w:hAnsi="Times New Roman" w:cs="Calibri"/>
              <w:sz w:val="24"/>
              <w:szCs w:val="24"/>
            </w:rPr>
          </w:rPrChange>
        </w:rPr>
      </w:pPr>
      <w:ins w:id="586" w:author="Shumann Xu" w:date="2017-02-17T01:22:00Z">
        <w:r w:rsidRPr="001E1583">
          <w:rPr>
            <w:rFonts w:cs="Calibri"/>
            <w:rPrChange w:id="587" w:author="Shumann Xu" w:date="2017-02-17T01:27:00Z">
              <w:rPr>
                <w:rFonts w:ascii="Times New Roman" w:hAnsi="Times New Roman" w:cs="Calibri"/>
                <w:sz w:val="24"/>
                <w:szCs w:val="24"/>
              </w:rPr>
            </w:rPrChange>
          </w:rPr>
          <w:t>-timeGoal 2</w:t>
        </w:r>
      </w:ins>
    </w:p>
    <w:p w:rsidR="00AF10C3" w:rsidRPr="001E1583" w:rsidRDefault="00AF10C3">
      <w:pPr>
        <w:widowControl w:val="0"/>
        <w:autoSpaceDE w:val="0"/>
        <w:autoSpaceDN w:val="0"/>
        <w:adjustRightInd w:val="0"/>
        <w:spacing w:after="0" w:line="240" w:lineRule="auto"/>
        <w:ind w:left="360"/>
        <w:rPr>
          <w:ins w:id="588" w:author="Shumann Xu" w:date="2017-02-17T01:22:00Z"/>
          <w:rFonts w:cs="Calibri"/>
          <w:rPrChange w:id="589" w:author="Shumann Xu" w:date="2017-02-17T01:27:00Z">
            <w:rPr>
              <w:ins w:id="590" w:author="Shumann Xu" w:date="2017-02-17T01:22:00Z"/>
              <w:rFonts w:ascii="Times New Roman" w:hAnsi="Times New Roman" w:cs="Calibri"/>
              <w:sz w:val="24"/>
              <w:szCs w:val="24"/>
            </w:rPr>
          </w:rPrChange>
        </w:rPr>
      </w:pPr>
      <w:ins w:id="591" w:author="Shumann Xu" w:date="2017-02-17T01:23:00Z">
        <w:r w:rsidRPr="001E1583">
          <w:rPr>
            <w:rFonts w:cs="Calibri"/>
            <w:rPrChange w:id="592" w:author="Shumann Xu" w:date="2017-02-17T01:27:00Z">
              <w:rPr>
                <w:rFonts w:ascii="Times New Roman" w:hAnsi="Times New Roman" w:cs="Calibri"/>
                <w:sz w:val="24"/>
                <w:szCs w:val="24"/>
              </w:rPr>
            </w:rPrChange>
          </w:rPr>
          <w:t>-toolChain</w:t>
        </w:r>
      </w:ins>
    </w:p>
    <w:p w:rsidR="00AF10C3" w:rsidRDefault="00AF10C3">
      <w:pPr>
        <w:widowControl w:val="0"/>
        <w:autoSpaceDE w:val="0"/>
        <w:autoSpaceDN w:val="0"/>
        <w:adjustRightInd w:val="0"/>
        <w:spacing w:after="0" w:line="240" w:lineRule="auto"/>
        <w:ind w:left="360"/>
        <w:rPr>
          <w:rFonts w:ascii="Times New Roman" w:hAnsi="Times New Roman"/>
          <w:sz w:val="24"/>
          <w:szCs w:val="24"/>
        </w:rPr>
      </w:pPr>
    </w:p>
    <w:p w:rsidR="009A0284" w:rsidRDefault="000B6A00">
      <w:pPr>
        <w:widowControl w:val="0"/>
        <w:autoSpaceDE w:val="0"/>
        <w:autoSpaceDN w:val="0"/>
        <w:adjustRightInd w:val="0"/>
        <w:spacing w:after="0" w:line="200" w:lineRule="exact"/>
        <w:rPr>
          <w:rFonts w:ascii="Times New Roman" w:hAnsi="Times New Roman"/>
          <w:sz w:val="24"/>
          <w:szCs w:val="24"/>
        </w:rPr>
      </w:pPr>
      <w:del w:id="593" w:author="Shumann Xu" w:date="2017-02-17T20:48:00Z">
        <w:r>
          <w:rPr>
            <w:noProof/>
          </w:rPr>
          <w:pict>
            <v:shape id="_x0000_s1037" type="#_x0000_t75" style="position:absolute;margin-left:6.75pt;margin-top:38.4pt;width:491.2pt;height:144.65pt;z-index:-2" o:allowincell="f">
              <v:imagedata r:id="rId14" o:title=""/>
            </v:shape>
          </w:pict>
        </w:r>
      </w:del>
    </w:p>
    <w:p w:rsidR="009A0284" w:rsidDel="00D87519" w:rsidRDefault="009A0284">
      <w:pPr>
        <w:widowControl w:val="0"/>
        <w:autoSpaceDE w:val="0"/>
        <w:autoSpaceDN w:val="0"/>
        <w:adjustRightInd w:val="0"/>
        <w:spacing w:after="0" w:line="200" w:lineRule="exact"/>
        <w:rPr>
          <w:del w:id="594" w:author="Shumann Xu" w:date="2017-02-17T18:04:00Z"/>
          <w:rFonts w:ascii="Times New Roman" w:hAnsi="Times New Roman"/>
          <w:sz w:val="24"/>
          <w:szCs w:val="24"/>
        </w:rPr>
      </w:pPr>
    </w:p>
    <w:p w:rsidR="009A0284" w:rsidDel="00D87519" w:rsidRDefault="009A0284">
      <w:pPr>
        <w:widowControl w:val="0"/>
        <w:autoSpaceDE w:val="0"/>
        <w:autoSpaceDN w:val="0"/>
        <w:adjustRightInd w:val="0"/>
        <w:spacing w:after="0" w:line="200" w:lineRule="exact"/>
        <w:rPr>
          <w:del w:id="595" w:author="Shumann Xu" w:date="2017-02-17T18:04:00Z"/>
          <w:rFonts w:ascii="Times New Roman" w:hAnsi="Times New Roman"/>
          <w:sz w:val="24"/>
          <w:szCs w:val="24"/>
        </w:rPr>
      </w:pPr>
    </w:p>
    <w:p w:rsidR="009A0284" w:rsidDel="00D87519" w:rsidRDefault="009A0284">
      <w:pPr>
        <w:widowControl w:val="0"/>
        <w:autoSpaceDE w:val="0"/>
        <w:autoSpaceDN w:val="0"/>
        <w:adjustRightInd w:val="0"/>
        <w:spacing w:after="0" w:line="200" w:lineRule="exact"/>
        <w:rPr>
          <w:del w:id="596" w:author="Shumann Xu" w:date="2017-02-17T18:04:00Z"/>
          <w:rFonts w:ascii="Times New Roman" w:hAnsi="Times New Roman"/>
          <w:sz w:val="24"/>
          <w:szCs w:val="24"/>
        </w:rPr>
      </w:pPr>
    </w:p>
    <w:p w:rsidR="009A0284" w:rsidDel="00D87519" w:rsidRDefault="009A0284">
      <w:pPr>
        <w:widowControl w:val="0"/>
        <w:autoSpaceDE w:val="0"/>
        <w:autoSpaceDN w:val="0"/>
        <w:adjustRightInd w:val="0"/>
        <w:spacing w:after="0" w:line="200" w:lineRule="exact"/>
        <w:rPr>
          <w:del w:id="597" w:author="Shumann Xu" w:date="2017-02-17T18:04:00Z"/>
          <w:rFonts w:ascii="Times New Roman" w:hAnsi="Times New Roman"/>
          <w:sz w:val="24"/>
          <w:szCs w:val="24"/>
        </w:rPr>
      </w:pPr>
    </w:p>
    <w:p w:rsidR="009A0284" w:rsidDel="00D87519" w:rsidRDefault="009A0284">
      <w:pPr>
        <w:widowControl w:val="0"/>
        <w:autoSpaceDE w:val="0"/>
        <w:autoSpaceDN w:val="0"/>
        <w:adjustRightInd w:val="0"/>
        <w:spacing w:after="0" w:line="200" w:lineRule="exact"/>
        <w:rPr>
          <w:del w:id="598" w:author="Shumann Xu" w:date="2017-02-17T18:04:00Z"/>
          <w:rFonts w:ascii="Times New Roman" w:hAnsi="Times New Roman"/>
          <w:sz w:val="24"/>
          <w:szCs w:val="24"/>
        </w:rPr>
      </w:pPr>
    </w:p>
    <w:p w:rsidR="009A0284" w:rsidDel="00D87519" w:rsidRDefault="009A0284">
      <w:pPr>
        <w:widowControl w:val="0"/>
        <w:autoSpaceDE w:val="0"/>
        <w:autoSpaceDN w:val="0"/>
        <w:adjustRightInd w:val="0"/>
        <w:spacing w:after="0" w:line="200" w:lineRule="exact"/>
        <w:rPr>
          <w:del w:id="599" w:author="Shumann Xu" w:date="2017-02-17T18:04:00Z"/>
          <w:rFonts w:ascii="Times New Roman" w:hAnsi="Times New Roman"/>
          <w:sz w:val="24"/>
          <w:szCs w:val="24"/>
        </w:rPr>
      </w:pPr>
    </w:p>
    <w:p w:rsidR="009A0284" w:rsidDel="00D87519" w:rsidRDefault="009A0284">
      <w:pPr>
        <w:widowControl w:val="0"/>
        <w:autoSpaceDE w:val="0"/>
        <w:autoSpaceDN w:val="0"/>
        <w:adjustRightInd w:val="0"/>
        <w:spacing w:after="0" w:line="200" w:lineRule="exact"/>
        <w:rPr>
          <w:del w:id="600" w:author="Shumann Xu" w:date="2017-02-17T18:04:00Z"/>
          <w:rFonts w:ascii="Times New Roman" w:hAnsi="Times New Roman"/>
          <w:sz w:val="24"/>
          <w:szCs w:val="24"/>
        </w:rPr>
      </w:pPr>
    </w:p>
    <w:p w:rsidR="009A0284" w:rsidDel="00D87519" w:rsidRDefault="009A0284">
      <w:pPr>
        <w:widowControl w:val="0"/>
        <w:autoSpaceDE w:val="0"/>
        <w:autoSpaceDN w:val="0"/>
        <w:adjustRightInd w:val="0"/>
        <w:spacing w:after="0" w:line="200" w:lineRule="exact"/>
        <w:rPr>
          <w:del w:id="601" w:author="Shumann Xu" w:date="2017-02-17T18:04:00Z"/>
          <w:rFonts w:ascii="Times New Roman" w:hAnsi="Times New Roman"/>
          <w:sz w:val="24"/>
          <w:szCs w:val="24"/>
        </w:rPr>
      </w:pPr>
    </w:p>
    <w:p w:rsidR="009A0284" w:rsidDel="00D87519" w:rsidRDefault="009A0284">
      <w:pPr>
        <w:widowControl w:val="0"/>
        <w:autoSpaceDE w:val="0"/>
        <w:autoSpaceDN w:val="0"/>
        <w:adjustRightInd w:val="0"/>
        <w:spacing w:after="0" w:line="200" w:lineRule="exact"/>
        <w:rPr>
          <w:del w:id="602" w:author="Shumann Xu" w:date="2017-02-17T18:04:00Z"/>
          <w:rFonts w:ascii="Times New Roman" w:hAnsi="Times New Roman"/>
          <w:sz w:val="24"/>
          <w:szCs w:val="24"/>
        </w:rPr>
      </w:pPr>
    </w:p>
    <w:p w:rsidR="009A0284" w:rsidDel="00D87519" w:rsidRDefault="009A0284">
      <w:pPr>
        <w:widowControl w:val="0"/>
        <w:autoSpaceDE w:val="0"/>
        <w:autoSpaceDN w:val="0"/>
        <w:adjustRightInd w:val="0"/>
        <w:spacing w:after="0" w:line="200" w:lineRule="exact"/>
        <w:rPr>
          <w:del w:id="603" w:author="Shumann Xu" w:date="2017-02-17T18:04:00Z"/>
          <w:rFonts w:ascii="Times New Roman" w:hAnsi="Times New Roman"/>
          <w:sz w:val="24"/>
          <w:szCs w:val="24"/>
        </w:rPr>
      </w:pPr>
    </w:p>
    <w:p w:rsidR="009A0284" w:rsidDel="00D87519" w:rsidRDefault="009A0284">
      <w:pPr>
        <w:widowControl w:val="0"/>
        <w:autoSpaceDE w:val="0"/>
        <w:autoSpaceDN w:val="0"/>
        <w:adjustRightInd w:val="0"/>
        <w:spacing w:after="0" w:line="200" w:lineRule="exact"/>
        <w:rPr>
          <w:del w:id="604" w:author="Shumann Xu" w:date="2017-02-17T18:04:00Z"/>
          <w:rFonts w:ascii="Times New Roman" w:hAnsi="Times New Roman"/>
          <w:sz w:val="24"/>
          <w:szCs w:val="24"/>
        </w:rPr>
      </w:pPr>
    </w:p>
    <w:p w:rsidR="009A0284" w:rsidDel="00D87519" w:rsidRDefault="009A0284">
      <w:pPr>
        <w:widowControl w:val="0"/>
        <w:autoSpaceDE w:val="0"/>
        <w:autoSpaceDN w:val="0"/>
        <w:adjustRightInd w:val="0"/>
        <w:spacing w:after="0" w:line="200" w:lineRule="exact"/>
        <w:rPr>
          <w:del w:id="605" w:author="Shumann Xu" w:date="2017-02-17T18:04:00Z"/>
          <w:rFonts w:ascii="Times New Roman" w:hAnsi="Times New Roman"/>
          <w:sz w:val="24"/>
          <w:szCs w:val="24"/>
        </w:rPr>
      </w:pPr>
    </w:p>
    <w:p w:rsidR="009A0284" w:rsidDel="00D87519" w:rsidRDefault="009A0284">
      <w:pPr>
        <w:widowControl w:val="0"/>
        <w:autoSpaceDE w:val="0"/>
        <w:autoSpaceDN w:val="0"/>
        <w:adjustRightInd w:val="0"/>
        <w:spacing w:after="0" w:line="200" w:lineRule="exact"/>
        <w:rPr>
          <w:del w:id="606" w:author="Shumann Xu" w:date="2017-02-17T18:04:00Z"/>
          <w:rFonts w:ascii="Times New Roman" w:hAnsi="Times New Roman"/>
          <w:sz w:val="24"/>
          <w:szCs w:val="24"/>
        </w:rPr>
      </w:pPr>
    </w:p>
    <w:p w:rsidR="009A0284" w:rsidDel="00D87519" w:rsidRDefault="009A0284">
      <w:pPr>
        <w:widowControl w:val="0"/>
        <w:autoSpaceDE w:val="0"/>
        <w:autoSpaceDN w:val="0"/>
        <w:adjustRightInd w:val="0"/>
        <w:spacing w:after="0" w:line="200" w:lineRule="exact"/>
        <w:rPr>
          <w:del w:id="607" w:author="Shumann Xu" w:date="2017-02-17T18:04:00Z"/>
          <w:rFonts w:ascii="Times New Roman" w:hAnsi="Times New Roman"/>
          <w:sz w:val="24"/>
          <w:szCs w:val="24"/>
        </w:rPr>
      </w:pPr>
    </w:p>
    <w:p w:rsidR="009A0284" w:rsidDel="00D87519" w:rsidRDefault="009A0284">
      <w:pPr>
        <w:widowControl w:val="0"/>
        <w:autoSpaceDE w:val="0"/>
        <w:autoSpaceDN w:val="0"/>
        <w:adjustRightInd w:val="0"/>
        <w:spacing w:after="0" w:line="200" w:lineRule="exact"/>
        <w:rPr>
          <w:del w:id="608" w:author="Shumann Xu" w:date="2017-02-17T18:04:00Z"/>
          <w:rFonts w:ascii="Times New Roman" w:hAnsi="Times New Roman"/>
          <w:sz w:val="24"/>
          <w:szCs w:val="24"/>
        </w:rPr>
      </w:pPr>
    </w:p>
    <w:p w:rsidR="009A0284" w:rsidDel="00D87519" w:rsidRDefault="009A0284">
      <w:pPr>
        <w:widowControl w:val="0"/>
        <w:autoSpaceDE w:val="0"/>
        <w:autoSpaceDN w:val="0"/>
        <w:adjustRightInd w:val="0"/>
        <w:spacing w:after="0" w:line="200" w:lineRule="exact"/>
        <w:rPr>
          <w:del w:id="609" w:author="Shumann Xu" w:date="2017-02-17T18:04:00Z"/>
          <w:rFonts w:ascii="Times New Roman" w:hAnsi="Times New Roman"/>
          <w:sz w:val="24"/>
          <w:szCs w:val="24"/>
        </w:rPr>
      </w:pPr>
    </w:p>
    <w:p w:rsidR="009A0284" w:rsidRDefault="009A0284">
      <w:pPr>
        <w:widowControl w:val="0"/>
        <w:autoSpaceDE w:val="0"/>
        <w:autoSpaceDN w:val="0"/>
        <w:adjustRightInd w:val="0"/>
        <w:spacing w:after="0" w:line="301" w:lineRule="exact"/>
        <w:rPr>
          <w:rFonts w:ascii="Times New Roman" w:hAnsi="Times New Roman"/>
          <w:sz w:val="24"/>
          <w:szCs w:val="24"/>
        </w:rPr>
      </w:pPr>
    </w:p>
    <w:p w:rsidR="009A0284" w:rsidRDefault="000B6A00">
      <w:pPr>
        <w:widowControl w:val="0"/>
        <w:autoSpaceDE w:val="0"/>
        <w:autoSpaceDN w:val="0"/>
        <w:adjustRightInd w:val="0"/>
        <w:spacing w:after="0" w:line="240" w:lineRule="auto"/>
        <w:ind w:left="700"/>
        <w:jc w:val="center"/>
        <w:rPr>
          <w:rFonts w:ascii="Times New Roman" w:hAnsi="Times New Roman"/>
          <w:sz w:val="24"/>
          <w:szCs w:val="24"/>
        </w:rPr>
        <w:pPrChange w:id="610" w:author="Shumann Xu" w:date="2017-02-17T01:26:00Z">
          <w:pPr>
            <w:widowControl w:val="0"/>
            <w:autoSpaceDE w:val="0"/>
            <w:autoSpaceDN w:val="0"/>
            <w:adjustRightInd w:val="0"/>
            <w:spacing w:after="0" w:line="240" w:lineRule="auto"/>
            <w:ind w:left="700"/>
          </w:pPr>
        </w:pPrChange>
      </w:pPr>
      <w:ins w:id="611" w:author="Shumann Xu" w:date="2017-02-17T01:26:00Z">
        <w:r>
          <w:rPr>
            <w:noProof/>
          </w:rPr>
          <w:pict>
            <v:shape id="Picture 1" o:spid="_x0000_i1025" type="#_x0000_t75" style="width:492.75pt;height:160.5pt;visibility:visible">
              <v:imagedata r:id="rId15" o:title=""/>
            </v:shape>
          </w:pict>
        </w:r>
      </w:ins>
      <w:r w:rsidR="009A0284">
        <w:rPr>
          <w:rFonts w:cs="Calibri"/>
          <w:sz w:val="20"/>
          <w:szCs w:val="20"/>
        </w:rPr>
        <w:t>Example of program arguments filled out completely to execute framework against RegexPatternMatch.jar</w:t>
      </w: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390" w:lineRule="exact"/>
        <w:rPr>
          <w:rFonts w:ascii="Times New Roman" w:hAnsi="Times New Roman"/>
          <w:sz w:val="24"/>
          <w:szCs w:val="24"/>
        </w:rPr>
      </w:pPr>
    </w:p>
    <w:p w:rsidR="009A0284" w:rsidDel="00D87519" w:rsidRDefault="009A0284">
      <w:pPr>
        <w:widowControl w:val="0"/>
        <w:overflowPunct w:val="0"/>
        <w:autoSpaceDE w:val="0"/>
        <w:autoSpaceDN w:val="0"/>
        <w:adjustRightInd w:val="0"/>
        <w:spacing w:after="0" w:line="237" w:lineRule="auto"/>
        <w:ind w:right="160"/>
        <w:rPr>
          <w:del w:id="612" w:author="Shumann Xu" w:date="2017-02-17T18:39:00Z"/>
          <w:rFonts w:ascii="Times New Roman" w:hAnsi="Times New Roman"/>
          <w:sz w:val="24"/>
          <w:szCs w:val="24"/>
        </w:rPr>
      </w:pPr>
      <w:r>
        <w:rPr>
          <w:rFonts w:cs="Calibri"/>
        </w:rPr>
        <w:t xml:space="preserve">After updating </w:t>
      </w:r>
      <w:r>
        <w:rPr>
          <w:rFonts w:cs="Calibri"/>
          <w:u w:val="single"/>
        </w:rPr>
        <w:t>Arguments</w:t>
      </w:r>
      <w:r>
        <w:rPr>
          <w:rFonts w:cs="Calibri"/>
        </w:rPr>
        <w:t xml:space="preserve"> &gt; </w:t>
      </w:r>
      <w:r>
        <w:rPr>
          <w:rFonts w:cs="Calibri"/>
          <w:u w:val="single"/>
        </w:rPr>
        <w:t>Program Arguments</w:t>
      </w:r>
      <w:r>
        <w:rPr>
          <w:rFonts w:cs="Calibri"/>
        </w:rPr>
        <w:t xml:space="preserve"> and executing the framework again, the Console in Eclipse should show you results from the </w:t>
      </w:r>
      <w:del w:id="613" w:author="Shumann Xu" w:date="2017-02-17T01:43:00Z">
        <w:r w:rsidDel="00AF10C3">
          <w:rPr>
            <w:rFonts w:cs="Calibri"/>
          </w:rPr>
          <w:delText xml:space="preserve">basic </w:delText>
        </w:r>
      </w:del>
      <w:r>
        <w:rPr>
          <w:rFonts w:cs="Calibri"/>
        </w:rPr>
        <w:t>testing</w:t>
      </w:r>
      <w:del w:id="614" w:author="Shumann Xu" w:date="2017-02-17T01:43:00Z">
        <w:r w:rsidDel="00AF10C3">
          <w:rPr>
            <w:rFonts w:cs="Calibri"/>
          </w:rPr>
          <w:delText xml:space="preserve"> that we have currently implemented</w:delText>
        </w:r>
      </w:del>
      <w:r>
        <w:rPr>
          <w:rFonts w:cs="Calibri"/>
        </w:rPr>
        <w:t>.</w:t>
      </w:r>
    </w:p>
    <w:p w:rsidR="009A0284" w:rsidDel="00D87519" w:rsidRDefault="009A0284" w:rsidP="00D87519">
      <w:pPr>
        <w:widowControl w:val="0"/>
        <w:overflowPunct w:val="0"/>
        <w:autoSpaceDE w:val="0"/>
        <w:autoSpaceDN w:val="0"/>
        <w:adjustRightInd w:val="0"/>
        <w:spacing w:after="0" w:line="237" w:lineRule="auto"/>
        <w:ind w:right="160"/>
        <w:rPr>
          <w:del w:id="615" w:author="Shumann Xu" w:date="2017-02-17T18:39:00Z"/>
          <w:rFonts w:ascii="Times New Roman" w:hAnsi="Times New Roman"/>
          <w:sz w:val="24"/>
          <w:szCs w:val="24"/>
        </w:rPr>
        <w:sectPr w:rsidR="009A0284" w:rsidDel="00D87519">
          <w:pgSz w:w="12240" w:h="15840"/>
          <w:pgMar w:top="1298" w:right="740" w:bottom="691" w:left="1080" w:header="720" w:footer="720" w:gutter="0"/>
          <w:cols w:space="720" w:equalWidth="0">
            <w:col w:w="10420"/>
          </w:cols>
          <w:noEndnote/>
        </w:sectPr>
      </w:pPr>
    </w:p>
    <w:p w:rsidR="009A0284" w:rsidRDefault="000B6A00">
      <w:pPr>
        <w:widowControl w:val="0"/>
        <w:autoSpaceDE w:val="0"/>
        <w:autoSpaceDN w:val="0"/>
        <w:adjustRightInd w:val="0"/>
        <w:spacing w:after="0" w:line="239" w:lineRule="auto"/>
        <w:rPr>
          <w:rFonts w:ascii="Times New Roman" w:hAnsi="Times New Roman"/>
          <w:sz w:val="24"/>
          <w:szCs w:val="24"/>
        </w:rPr>
      </w:pPr>
      <w:bookmarkStart w:id="616" w:name="page8"/>
      <w:bookmarkEnd w:id="616"/>
      <w:r>
        <w:rPr>
          <w:noProof/>
        </w:rPr>
        <w:lastRenderedPageBreak/>
        <w:pict>
          <v:shape id="_x0000_s1038" type="#_x0000_t75" style="position:absolute;margin-left:493.3pt;margin-top:6.3pt;width:106.7pt;height:53.2pt;z-index:-1;mso-position-horizontal-relative:page;mso-position-vertical-relative:page" o:allowincell="f">
            <v:imagedata r:id="rId7" o:title="" chromakey="white"/>
            <w10:wrap anchorx="page" anchory="page"/>
          </v:shape>
        </w:pict>
      </w:r>
      <w:r w:rsidR="009A0284">
        <w:rPr>
          <w:rFonts w:cs="Calibri"/>
          <w:b/>
          <w:bCs/>
          <w:sz w:val="28"/>
          <w:szCs w:val="28"/>
        </w:rPr>
        <w:t xml:space="preserve">5. </w:t>
      </w:r>
      <w:del w:id="617" w:author="Shumann Xu" w:date="2017-02-17T18:39:00Z">
        <w:r w:rsidR="009A0284" w:rsidDel="00D87519">
          <w:rPr>
            <w:rFonts w:cs="Calibri"/>
            <w:b/>
            <w:bCs/>
            <w:sz w:val="36"/>
            <w:szCs w:val="36"/>
          </w:rPr>
          <w:delText xml:space="preserve">Extending </w:delText>
        </w:r>
      </w:del>
      <w:ins w:id="618" w:author="Shumann Xu" w:date="2017-02-17T18:39:00Z">
        <w:r w:rsidR="00D87519">
          <w:rPr>
            <w:rFonts w:cs="Calibri"/>
            <w:b/>
            <w:bCs/>
            <w:sz w:val="36"/>
            <w:szCs w:val="36"/>
          </w:rPr>
          <w:t xml:space="preserve">Adding Test Cases to </w:t>
        </w:r>
      </w:ins>
      <w:r w:rsidR="009A0284">
        <w:rPr>
          <w:rFonts w:cs="Calibri"/>
          <w:b/>
          <w:bCs/>
          <w:sz w:val="36"/>
          <w:szCs w:val="36"/>
        </w:rPr>
        <w:t>the Framework</w:t>
      </w: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23" w:lineRule="exact"/>
        <w:rPr>
          <w:rFonts w:ascii="Times New Roman" w:hAnsi="Times New Roman"/>
          <w:sz w:val="24"/>
          <w:szCs w:val="24"/>
        </w:rPr>
      </w:pPr>
    </w:p>
    <w:p w:rsidR="009A0284" w:rsidDel="00D87519" w:rsidRDefault="009A0284">
      <w:pPr>
        <w:widowControl w:val="0"/>
        <w:overflowPunct w:val="0"/>
        <w:autoSpaceDE w:val="0"/>
        <w:autoSpaceDN w:val="0"/>
        <w:adjustRightInd w:val="0"/>
        <w:spacing w:after="0" w:line="261" w:lineRule="auto"/>
        <w:ind w:left="360"/>
        <w:rPr>
          <w:del w:id="619" w:author="Shumann Xu" w:date="2017-02-17T18:40:00Z"/>
          <w:rFonts w:ascii="Times New Roman" w:hAnsi="Times New Roman"/>
          <w:sz w:val="24"/>
          <w:szCs w:val="24"/>
        </w:rPr>
      </w:pPr>
      <w:del w:id="620" w:author="Shumann Xu" w:date="2017-02-17T18:40:00Z">
        <w:r w:rsidDel="00D87519">
          <w:rPr>
            <w:rFonts w:cs="Calibri"/>
          </w:rPr>
          <w:delText>We are looking to hire your team to extend our testing framework to expose security vulnerabilities or weaknesses in the software under test. In that respect, you are welcome to change any code in the framework (or rewrite it entirely). Our intention by providing you a framework was to allow you to focus on the challenge of exploratory testing for security vulnerabilities.</w:delText>
        </w:r>
      </w:del>
    </w:p>
    <w:p w:rsidR="009A0284" w:rsidDel="00D87519" w:rsidRDefault="009A0284">
      <w:pPr>
        <w:widowControl w:val="0"/>
        <w:autoSpaceDE w:val="0"/>
        <w:autoSpaceDN w:val="0"/>
        <w:adjustRightInd w:val="0"/>
        <w:spacing w:after="0" w:line="328" w:lineRule="exact"/>
        <w:rPr>
          <w:del w:id="621" w:author="Shumann Xu" w:date="2017-02-17T18:40:00Z"/>
          <w:rFonts w:ascii="Times New Roman" w:hAnsi="Times New Roman"/>
          <w:sz w:val="24"/>
          <w:szCs w:val="24"/>
        </w:rPr>
      </w:pPr>
    </w:p>
    <w:p w:rsidR="009A0284" w:rsidDel="00D87519" w:rsidRDefault="009A0284">
      <w:pPr>
        <w:widowControl w:val="0"/>
        <w:autoSpaceDE w:val="0"/>
        <w:autoSpaceDN w:val="0"/>
        <w:adjustRightInd w:val="0"/>
        <w:spacing w:after="0" w:line="239" w:lineRule="auto"/>
        <w:ind w:left="360"/>
        <w:rPr>
          <w:del w:id="622" w:author="Shumann Xu" w:date="2017-02-17T18:40:00Z"/>
          <w:rFonts w:ascii="Times New Roman" w:hAnsi="Times New Roman"/>
          <w:sz w:val="24"/>
          <w:szCs w:val="24"/>
        </w:rPr>
      </w:pPr>
      <w:del w:id="623" w:author="Shumann Xu" w:date="2017-02-17T18:40:00Z">
        <w:r w:rsidDel="00D87519">
          <w:rPr>
            <w:rFonts w:cs="Calibri"/>
          </w:rPr>
          <w:delText>In the main method of the framework, you will notice that the primary class for the framework is Tester.java.</w:delText>
        </w:r>
      </w:del>
    </w:p>
    <w:p w:rsidR="009A0284" w:rsidDel="00D87519" w:rsidRDefault="009A0284">
      <w:pPr>
        <w:widowControl w:val="0"/>
        <w:autoSpaceDE w:val="0"/>
        <w:autoSpaceDN w:val="0"/>
        <w:adjustRightInd w:val="0"/>
        <w:spacing w:after="0" w:line="282" w:lineRule="exact"/>
        <w:rPr>
          <w:del w:id="624" w:author="Shumann Xu" w:date="2017-02-17T18:40:00Z"/>
          <w:rFonts w:ascii="Times New Roman" w:hAnsi="Times New Roman"/>
          <w:sz w:val="24"/>
          <w:szCs w:val="24"/>
        </w:rPr>
      </w:pPr>
    </w:p>
    <w:p w:rsidR="009A0284" w:rsidDel="00D87519" w:rsidRDefault="009A0284">
      <w:pPr>
        <w:widowControl w:val="0"/>
        <w:overflowPunct w:val="0"/>
        <w:autoSpaceDE w:val="0"/>
        <w:autoSpaceDN w:val="0"/>
        <w:adjustRightInd w:val="0"/>
        <w:spacing w:after="0" w:line="221" w:lineRule="auto"/>
        <w:ind w:right="2840"/>
        <w:rPr>
          <w:del w:id="625" w:author="Shumann Xu" w:date="2017-02-17T18:40:00Z"/>
          <w:rFonts w:ascii="Times New Roman" w:hAnsi="Times New Roman"/>
          <w:sz w:val="24"/>
          <w:szCs w:val="24"/>
        </w:rPr>
      </w:pPr>
      <w:del w:id="626" w:author="Shumann Xu" w:date="2017-02-17T18:40:00Z">
        <w:r w:rsidDel="00D87519">
          <w:rPr>
            <w:rFonts w:ascii="Consolas" w:hAnsi="Consolas" w:cs="Consolas"/>
            <w:color w:val="3F7F5F"/>
            <w:sz w:val="20"/>
            <w:szCs w:val="20"/>
          </w:rPr>
          <w:delText xml:space="preserve">// the Tester class contains all of the logic for the testing framework </w:delText>
        </w:r>
        <w:r w:rsidDel="00D87519">
          <w:rPr>
            <w:rFonts w:ascii="Consolas" w:hAnsi="Consolas" w:cs="Consolas"/>
            <w:sz w:val="20"/>
            <w:szCs w:val="20"/>
          </w:rPr>
          <w:delText xml:space="preserve">Tester </w:delText>
        </w:r>
        <w:r w:rsidDel="00D87519">
          <w:rPr>
            <w:rFonts w:ascii="Consolas" w:hAnsi="Consolas" w:cs="Consolas"/>
            <w:color w:val="6A3E3E"/>
            <w:sz w:val="20"/>
            <w:szCs w:val="20"/>
          </w:rPr>
          <w:delText>tester</w:delText>
        </w:r>
        <w:r w:rsidDel="00D87519">
          <w:rPr>
            <w:rFonts w:ascii="Consolas" w:hAnsi="Consolas" w:cs="Consolas"/>
            <w:sz w:val="20"/>
            <w:szCs w:val="20"/>
          </w:rPr>
          <w:delText xml:space="preserve"> = </w:delText>
        </w:r>
        <w:r w:rsidDel="00D87519">
          <w:rPr>
            <w:rFonts w:ascii="Consolas" w:hAnsi="Consolas" w:cs="Consolas"/>
            <w:b/>
            <w:bCs/>
            <w:color w:val="7F0055"/>
            <w:sz w:val="20"/>
            <w:szCs w:val="20"/>
          </w:rPr>
          <w:delText>new</w:delText>
        </w:r>
        <w:r w:rsidDel="00D87519">
          <w:rPr>
            <w:rFonts w:ascii="Consolas" w:hAnsi="Consolas" w:cs="Consolas"/>
            <w:sz w:val="20"/>
            <w:szCs w:val="20"/>
          </w:rPr>
          <w:delText xml:space="preserve"> Tester();</w:delText>
        </w:r>
      </w:del>
    </w:p>
    <w:p w:rsidR="009A0284" w:rsidDel="00D87519" w:rsidRDefault="009A0284">
      <w:pPr>
        <w:widowControl w:val="0"/>
        <w:autoSpaceDE w:val="0"/>
        <w:autoSpaceDN w:val="0"/>
        <w:adjustRightInd w:val="0"/>
        <w:spacing w:after="0" w:line="3" w:lineRule="exact"/>
        <w:rPr>
          <w:del w:id="627" w:author="Shumann Xu" w:date="2017-02-17T18:40:00Z"/>
          <w:rFonts w:ascii="Times New Roman" w:hAnsi="Times New Roman"/>
          <w:sz w:val="24"/>
          <w:szCs w:val="24"/>
        </w:rPr>
      </w:pPr>
    </w:p>
    <w:p w:rsidR="009A0284" w:rsidDel="00D87519" w:rsidRDefault="009A0284">
      <w:pPr>
        <w:widowControl w:val="0"/>
        <w:autoSpaceDE w:val="0"/>
        <w:autoSpaceDN w:val="0"/>
        <w:adjustRightInd w:val="0"/>
        <w:spacing w:after="0" w:line="239" w:lineRule="auto"/>
        <w:rPr>
          <w:del w:id="628" w:author="Shumann Xu" w:date="2017-02-17T18:40:00Z"/>
          <w:rFonts w:ascii="Times New Roman" w:hAnsi="Times New Roman"/>
          <w:sz w:val="24"/>
          <w:szCs w:val="24"/>
        </w:rPr>
      </w:pPr>
      <w:del w:id="629" w:author="Shumann Xu" w:date="2017-02-17T18:40:00Z">
        <w:r w:rsidDel="00D87519">
          <w:rPr>
            <w:rFonts w:ascii="Consolas" w:hAnsi="Consolas" w:cs="Consolas"/>
            <w:b/>
            <w:bCs/>
            <w:color w:val="7F0055"/>
            <w:sz w:val="20"/>
            <w:szCs w:val="20"/>
          </w:rPr>
          <w:delText xml:space="preserve">if </w:delText>
        </w:r>
        <w:r w:rsidDel="00D87519">
          <w:rPr>
            <w:rFonts w:ascii="Consolas" w:hAnsi="Consolas" w:cs="Consolas"/>
            <w:sz w:val="20"/>
            <w:szCs w:val="20"/>
          </w:rPr>
          <w:delText>(</w:delText>
        </w:r>
        <w:r w:rsidDel="00D87519">
          <w:rPr>
            <w:rFonts w:ascii="Consolas" w:hAnsi="Consolas" w:cs="Consolas"/>
            <w:color w:val="6A3E3E"/>
            <w:sz w:val="20"/>
            <w:szCs w:val="20"/>
          </w:rPr>
          <w:delText>tester</w:delText>
        </w:r>
        <w:r w:rsidDel="00D87519">
          <w:rPr>
            <w:rFonts w:ascii="Consolas" w:hAnsi="Consolas" w:cs="Consolas"/>
            <w:sz w:val="20"/>
            <w:szCs w:val="20"/>
          </w:rPr>
          <w:delText>.init(</w:delText>
        </w:r>
        <w:r w:rsidDel="00D87519">
          <w:rPr>
            <w:rFonts w:ascii="Consolas" w:hAnsi="Consolas" w:cs="Consolas"/>
            <w:color w:val="6A3E3E"/>
            <w:sz w:val="20"/>
            <w:szCs w:val="20"/>
          </w:rPr>
          <w:delText>jarToTestPath</w:delText>
        </w:r>
        <w:r w:rsidDel="00D87519">
          <w:rPr>
            <w:rFonts w:ascii="Consolas" w:hAnsi="Consolas" w:cs="Consolas"/>
            <w:sz w:val="20"/>
            <w:szCs w:val="20"/>
          </w:rPr>
          <w:delText>,</w:delText>
        </w:r>
        <w:r w:rsidDel="00D87519">
          <w:rPr>
            <w:rFonts w:ascii="Consolas" w:hAnsi="Consolas" w:cs="Consolas"/>
            <w:b/>
            <w:bCs/>
            <w:color w:val="7F0055"/>
            <w:sz w:val="20"/>
            <w:szCs w:val="20"/>
          </w:rPr>
          <w:delText xml:space="preserve"> </w:delText>
        </w:r>
        <w:r w:rsidDel="00D87519">
          <w:rPr>
            <w:rFonts w:ascii="Consolas" w:hAnsi="Consolas" w:cs="Consolas"/>
            <w:color w:val="6A3E3E"/>
            <w:sz w:val="20"/>
            <w:szCs w:val="20"/>
          </w:rPr>
          <w:delText>jacocoOutputDirPath</w:delText>
        </w:r>
        <w:r w:rsidDel="00D87519">
          <w:rPr>
            <w:rFonts w:ascii="Consolas" w:hAnsi="Consolas" w:cs="Consolas"/>
            <w:sz w:val="20"/>
            <w:szCs w:val="20"/>
          </w:rPr>
          <w:delText>,</w:delText>
        </w:r>
        <w:r w:rsidDel="00D87519">
          <w:rPr>
            <w:rFonts w:ascii="Consolas" w:hAnsi="Consolas" w:cs="Consolas"/>
            <w:b/>
            <w:bCs/>
            <w:color w:val="7F0055"/>
            <w:sz w:val="20"/>
            <w:szCs w:val="20"/>
          </w:rPr>
          <w:delText xml:space="preserve"> </w:delText>
        </w:r>
        <w:r w:rsidDel="00D87519">
          <w:rPr>
            <w:rFonts w:ascii="Consolas" w:hAnsi="Consolas" w:cs="Consolas"/>
            <w:color w:val="6A3E3E"/>
            <w:sz w:val="20"/>
            <w:szCs w:val="20"/>
          </w:rPr>
          <w:delText>jacocoAgentJarPath</w:delText>
        </w:r>
        <w:r w:rsidDel="00D87519">
          <w:rPr>
            <w:rFonts w:ascii="Consolas" w:hAnsi="Consolas" w:cs="Consolas"/>
            <w:sz w:val="20"/>
            <w:szCs w:val="20"/>
          </w:rPr>
          <w:delText>)) {</w:delText>
        </w:r>
      </w:del>
    </w:p>
    <w:tbl>
      <w:tblPr>
        <w:tblW w:w="0" w:type="auto"/>
        <w:tblLayout w:type="fixed"/>
        <w:tblCellMar>
          <w:left w:w="0" w:type="dxa"/>
          <w:right w:w="0" w:type="dxa"/>
        </w:tblCellMar>
        <w:tblLook w:val="0000" w:firstRow="0" w:lastRow="0" w:firstColumn="0" w:lastColumn="0" w:noHBand="0" w:noVBand="0"/>
      </w:tblPr>
      <w:tblGrid>
        <w:gridCol w:w="4400"/>
        <w:gridCol w:w="660"/>
        <w:gridCol w:w="880"/>
        <w:gridCol w:w="4660"/>
      </w:tblGrid>
      <w:tr w:rsidR="009A0284" w:rsidRPr="00F551C1" w:rsidDel="00D87519">
        <w:trPr>
          <w:trHeight w:val="234"/>
          <w:del w:id="630" w:author="Shumann Xu" w:date="2017-02-17T18:40:00Z"/>
        </w:trPr>
        <w:tc>
          <w:tcPr>
            <w:tcW w:w="4400" w:type="dxa"/>
            <w:tcBorders>
              <w:top w:val="nil"/>
              <w:left w:val="nil"/>
              <w:bottom w:val="nil"/>
              <w:right w:val="nil"/>
            </w:tcBorders>
            <w:vAlign w:val="bottom"/>
          </w:tcPr>
          <w:p w:rsidR="009A0284" w:rsidRPr="00F551C1" w:rsidDel="00D87519" w:rsidRDefault="009A0284">
            <w:pPr>
              <w:widowControl w:val="0"/>
              <w:autoSpaceDE w:val="0"/>
              <w:autoSpaceDN w:val="0"/>
              <w:adjustRightInd w:val="0"/>
              <w:spacing w:after="0" w:line="233" w:lineRule="exact"/>
              <w:ind w:left="720"/>
              <w:rPr>
                <w:del w:id="631" w:author="Shumann Xu" w:date="2017-02-17T18:40:00Z"/>
                <w:rFonts w:ascii="Times New Roman" w:hAnsi="Times New Roman"/>
                <w:sz w:val="24"/>
                <w:szCs w:val="24"/>
              </w:rPr>
            </w:pPr>
            <w:del w:id="632" w:author="Shumann Xu" w:date="2017-02-17T18:40:00Z">
              <w:r w:rsidRPr="00F551C1" w:rsidDel="00D87519">
                <w:rPr>
                  <w:rFonts w:ascii="Consolas" w:hAnsi="Consolas" w:cs="Consolas"/>
                  <w:color w:val="6A3E3E"/>
                  <w:sz w:val="20"/>
                  <w:szCs w:val="20"/>
                </w:rPr>
                <w:delText>tester</w:delText>
              </w:r>
              <w:r w:rsidRPr="00F551C1" w:rsidDel="00D87519">
                <w:rPr>
                  <w:rFonts w:ascii="Consolas" w:hAnsi="Consolas" w:cs="Consolas"/>
                  <w:sz w:val="20"/>
                  <w:szCs w:val="20"/>
                </w:rPr>
                <w:delText>.executeBasicTests();</w:delText>
              </w:r>
            </w:del>
          </w:p>
        </w:tc>
        <w:tc>
          <w:tcPr>
            <w:tcW w:w="660" w:type="dxa"/>
            <w:tcBorders>
              <w:top w:val="nil"/>
              <w:left w:val="nil"/>
              <w:bottom w:val="nil"/>
              <w:right w:val="nil"/>
            </w:tcBorders>
            <w:vAlign w:val="bottom"/>
          </w:tcPr>
          <w:p w:rsidR="009A0284" w:rsidRPr="00F551C1" w:rsidDel="00D87519" w:rsidRDefault="009A0284">
            <w:pPr>
              <w:widowControl w:val="0"/>
              <w:autoSpaceDE w:val="0"/>
              <w:autoSpaceDN w:val="0"/>
              <w:adjustRightInd w:val="0"/>
              <w:spacing w:after="0" w:line="233" w:lineRule="exact"/>
              <w:jc w:val="right"/>
              <w:rPr>
                <w:del w:id="633" w:author="Shumann Xu" w:date="2017-02-17T18:40:00Z"/>
                <w:rFonts w:ascii="Times New Roman" w:hAnsi="Times New Roman"/>
                <w:sz w:val="24"/>
                <w:szCs w:val="24"/>
              </w:rPr>
            </w:pPr>
            <w:del w:id="634" w:author="Shumann Xu" w:date="2017-02-17T18:40:00Z">
              <w:r w:rsidRPr="00F551C1" w:rsidDel="00D87519">
                <w:rPr>
                  <w:rFonts w:ascii="Consolas" w:hAnsi="Consolas" w:cs="Consolas"/>
                  <w:color w:val="3F7F5F"/>
                  <w:sz w:val="20"/>
                  <w:szCs w:val="20"/>
                </w:rPr>
                <w:delText>//</w:delText>
              </w:r>
            </w:del>
          </w:p>
        </w:tc>
        <w:tc>
          <w:tcPr>
            <w:tcW w:w="880" w:type="dxa"/>
            <w:tcBorders>
              <w:top w:val="nil"/>
              <w:left w:val="nil"/>
              <w:bottom w:val="nil"/>
              <w:right w:val="nil"/>
            </w:tcBorders>
            <w:vAlign w:val="bottom"/>
          </w:tcPr>
          <w:p w:rsidR="009A0284" w:rsidRPr="00F551C1" w:rsidDel="00D87519" w:rsidRDefault="009A0284">
            <w:pPr>
              <w:widowControl w:val="0"/>
              <w:autoSpaceDE w:val="0"/>
              <w:autoSpaceDN w:val="0"/>
              <w:adjustRightInd w:val="0"/>
              <w:spacing w:after="0" w:line="233" w:lineRule="exact"/>
              <w:ind w:left="60"/>
              <w:rPr>
                <w:del w:id="635" w:author="Shumann Xu" w:date="2017-02-17T18:40:00Z"/>
                <w:rFonts w:ascii="Times New Roman" w:hAnsi="Times New Roman"/>
                <w:sz w:val="24"/>
                <w:szCs w:val="24"/>
              </w:rPr>
            </w:pPr>
            <w:del w:id="636" w:author="Shumann Xu" w:date="2017-02-17T18:40:00Z">
              <w:r w:rsidRPr="00F551C1" w:rsidDel="00D87519">
                <w:rPr>
                  <w:rFonts w:ascii="Consolas" w:hAnsi="Consolas" w:cs="Consolas"/>
                  <w:color w:val="3F7F5F"/>
                  <w:sz w:val="20"/>
                  <w:szCs w:val="20"/>
                </w:rPr>
                <w:delText>this is</w:delText>
              </w:r>
            </w:del>
          </w:p>
        </w:tc>
        <w:tc>
          <w:tcPr>
            <w:tcW w:w="4660" w:type="dxa"/>
            <w:tcBorders>
              <w:top w:val="nil"/>
              <w:left w:val="nil"/>
              <w:bottom w:val="nil"/>
              <w:right w:val="nil"/>
            </w:tcBorders>
            <w:vAlign w:val="bottom"/>
          </w:tcPr>
          <w:p w:rsidR="009A0284" w:rsidRPr="00F551C1" w:rsidDel="00D87519" w:rsidRDefault="009A0284">
            <w:pPr>
              <w:widowControl w:val="0"/>
              <w:autoSpaceDE w:val="0"/>
              <w:autoSpaceDN w:val="0"/>
              <w:adjustRightInd w:val="0"/>
              <w:spacing w:after="0" w:line="233" w:lineRule="exact"/>
              <w:ind w:left="60"/>
              <w:rPr>
                <w:del w:id="637" w:author="Shumann Xu" w:date="2017-02-17T18:40:00Z"/>
                <w:rFonts w:ascii="Times New Roman" w:hAnsi="Times New Roman"/>
                <w:sz w:val="24"/>
                <w:szCs w:val="24"/>
              </w:rPr>
            </w:pPr>
            <w:del w:id="638" w:author="Shumann Xu" w:date="2017-02-17T18:40:00Z">
              <w:r w:rsidRPr="00F551C1" w:rsidDel="00D87519">
                <w:rPr>
                  <w:rFonts w:ascii="Consolas" w:hAnsi="Consolas" w:cs="Consolas"/>
                  <w:color w:val="3F7F5F"/>
                  <w:w w:val="99"/>
                  <w:sz w:val="20"/>
                  <w:szCs w:val="20"/>
                </w:rPr>
                <w:delText>the basic testing that we have implemented</w:delText>
              </w:r>
            </w:del>
          </w:p>
        </w:tc>
      </w:tr>
      <w:tr w:rsidR="009A0284" w:rsidRPr="00F551C1" w:rsidDel="00D87519">
        <w:trPr>
          <w:trHeight w:val="235"/>
          <w:del w:id="639" w:author="Shumann Xu" w:date="2017-02-17T18:40:00Z"/>
        </w:trPr>
        <w:tc>
          <w:tcPr>
            <w:tcW w:w="4400" w:type="dxa"/>
            <w:tcBorders>
              <w:top w:val="nil"/>
              <w:left w:val="nil"/>
              <w:bottom w:val="nil"/>
              <w:right w:val="nil"/>
            </w:tcBorders>
            <w:vAlign w:val="bottom"/>
          </w:tcPr>
          <w:p w:rsidR="009A0284" w:rsidRPr="00F551C1" w:rsidDel="00D87519" w:rsidRDefault="009A0284">
            <w:pPr>
              <w:widowControl w:val="0"/>
              <w:autoSpaceDE w:val="0"/>
              <w:autoSpaceDN w:val="0"/>
              <w:adjustRightInd w:val="0"/>
              <w:spacing w:after="0" w:line="233" w:lineRule="exact"/>
              <w:ind w:left="720"/>
              <w:rPr>
                <w:del w:id="640" w:author="Shumann Xu" w:date="2017-02-17T18:40:00Z"/>
                <w:rFonts w:ascii="Times New Roman" w:hAnsi="Times New Roman"/>
                <w:sz w:val="24"/>
                <w:szCs w:val="24"/>
              </w:rPr>
            </w:pPr>
            <w:del w:id="641" w:author="Shumann Xu" w:date="2017-02-17T18:40:00Z">
              <w:r w:rsidRPr="00F551C1" w:rsidDel="00D87519">
                <w:rPr>
                  <w:rFonts w:ascii="Consolas" w:hAnsi="Consolas" w:cs="Consolas"/>
                  <w:color w:val="6A3E3E"/>
                  <w:sz w:val="20"/>
                  <w:szCs w:val="20"/>
                </w:rPr>
                <w:delText>tester</w:delText>
              </w:r>
              <w:r w:rsidRPr="00F551C1" w:rsidDel="00D87519">
                <w:rPr>
                  <w:rFonts w:ascii="Consolas" w:hAnsi="Consolas" w:cs="Consolas"/>
                  <w:sz w:val="20"/>
                  <w:szCs w:val="20"/>
                </w:rPr>
                <w:delText>.executeSecurityTests();</w:delText>
              </w:r>
            </w:del>
          </w:p>
        </w:tc>
        <w:tc>
          <w:tcPr>
            <w:tcW w:w="660" w:type="dxa"/>
            <w:tcBorders>
              <w:top w:val="nil"/>
              <w:left w:val="nil"/>
              <w:bottom w:val="nil"/>
              <w:right w:val="nil"/>
            </w:tcBorders>
            <w:vAlign w:val="bottom"/>
          </w:tcPr>
          <w:p w:rsidR="009A0284" w:rsidRPr="00F551C1" w:rsidDel="00D87519" w:rsidRDefault="009A0284">
            <w:pPr>
              <w:widowControl w:val="0"/>
              <w:autoSpaceDE w:val="0"/>
              <w:autoSpaceDN w:val="0"/>
              <w:adjustRightInd w:val="0"/>
              <w:spacing w:after="0" w:line="233" w:lineRule="exact"/>
              <w:jc w:val="right"/>
              <w:rPr>
                <w:del w:id="642" w:author="Shumann Xu" w:date="2017-02-17T18:40:00Z"/>
                <w:rFonts w:ascii="Times New Roman" w:hAnsi="Times New Roman"/>
                <w:sz w:val="24"/>
                <w:szCs w:val="24"/>
              </w:rPr>
            </w:pPr>
            <w:del w:id="643" w:author="Shumann Xu" w:date="2017-02-17T18:40:00Z">
              <w:r w:rsidRPr="00F551C1" w:rsidDel="00D87519">
                <w:rPr>
                  <w:rFonts w:ascii="Consolas" w:hAnsi="Consolas" w:cs="Consolas"/>
                  <w:color w:val="3F7F5F"/>
                  <w:sz w:val="20"/>
                  <w:szCs w:val="20"/>
                </w:rPr>
                <w:delText>//</w:delText>
              </w:r>
            </w:del>
          </w:p>
        </w:tc>
        <w:tc>
          <w:tcPr>
            <w:tcW w:w="880" w:type="dxa"/>
            <w:tcBorders>
              <w:top w:val="nil"/>
              <w:left w:val="nil"/>
              <w:bottom w:val="nil"/>
              <w:right w:val="nil"/>
            </w:tcBorders>
            <w:vAlign w:val="bottom"/>
          </w:tcPr>
          <w:p w:rsidR="009A0284" w:rsidRPr="00F551C1" w:rsidDel="00D87519" w:rsidRDefault="009A0284">
            <w:pPr>
              <w:widowControl w:val="0"/>
              <w:autoSpaceDE w:val="0"/>
              <w:autoSpaceDN w:val="0"/>
              <w:adjustRightInd w:val="0"/>
              <w:spacing w:after="0" w:line="233" w:lineRule="exact"/>
              <w:ind w:left="60"/>
              <w:rPr>
                <w:del w:id="644" w:author="Shumann Xu" w:date="2017-02-17T18:40:00Z"/>
                <w:rFonts w:ascii="Times New Roman" w:hAnsi="Times New Roman"/>
                <w:sz w:val="24"/>
                <w:szCs w:val="24"/>
              </w:rPr>
            </w:pPr>
            <w:del w:id="645" w:author="Shumann Xu" w:date="2017-02-17T18:40:00Z">
              <w:r w:rsidRPr="00F551C1" w:rsidDel="00D87519">
                <w:rPr>
                  <w:rFonts w:ascii="Consolas" w:hAnsi="Consolas" w:cs="Consolas"/>
                  <w:color w:val="3F7F5F"/>
                  <w:sz w:val="20"/>
                  <w:szCs w:val="20"/>
                </w:rPr>
                <w:delText>this is</w:delText>
              </w:r>
            </w:del>
          </w:p>
        </w:tc>
        <w:tc>
          <w:tcPr>
            <w:tcW w:w="4660" w:type="dxa"/>
            <w:tcBorders>
              <w:top w:val="nil"/>
              <w:left w:val="nil"/>
              <w:bottom w:val="nil"/>
              <w:right w:val="nil"/>
            </w:tcBorders>
            <w:vAlign w:val="bottom"/>
          </w:tcPr>
          <w:p w:rsidR="009A0284" w:rsidRPr="00F551C1" w:rsidDel="00D87519" w:rsidRDefault="009A0284">
            <w:pPr>
              <w:widowControl w:val="0"/>
              <w:autoSpaceDE w:val="0"/>
              <w:autoSpaceDN w:val="0"/>
              <w:adjustRightInd w:val="0"/>
              <w:spacing w:after="0" w:line="233" w:lineRule="exact"/>
              <w:ind w:left="60"/>
              <w:rPr>
                <w:del w:id="646" w:author="Shumann Xu" w:date="2017-02-17T18:40:00Z"/>
                <w:rFonts w:ascii="Times New Roman" w:hAnsi="Times New Roman"/>
                <w:sz w:val="24"/>
                <w:szCs w:val="24"/>
              </w:rPr>
            </w:pPr>
            <w:del w:id="647" w:author="Shumann Xu" w:date="2017-02-17T18:40:00Z">
              <w:r w:rsidRPr="00F551C1" w:rsidDel="00D87519">
                <w:rPr>
                  <w:rFonts w:ascii="Consolas" w:hAnsi="Consolas" w:cs="Consolas"/>
                  <w:color w:val="3F7F5F"/>
                  <w:sz w:val="20"/>
                  <w:szCs w:val="20"/>
                </w:rPr>
                <w:delText>the security vulnerability testing</w:delText>
              </w:r>
            </w:del>
          </w:p>
        </w:tc>
      </w:tr>
      <w:tr w:rsidR="009A0284" w:rsidRPr="00F551C1" w:rsidDel="00D87519">
        <w:trPr>
          <w:trHeight w:val="233"/>
          <w:del w:id="648" w:author="Shumann Xu" w:date="2017-02-17T18:40:00Z"/>
        </w:trPr>
        <w:tc>
          <w:tcPr>
            <w:tcW w:w="4400" w:type="dxa"/>
            <w:tcBorders>
              <w:top w:val="nil"/>
              <w:left w:val="nil"/>
              <w:bottom w:val="nil"/>
              <w:right w:val="nil"/>
            </w:tcBorders>
            <w:vAlign w:val="bottom"/>
          </w:tcPr>
          <w:p w:rsidR="009A0284" w:rsidRPr="00F551C1" w:rsidDel="00D87519" w:rsidRDefault="009A0284">
            <w:pPr>
              <w:widowControl w:val="0"/>
              <w:autoSpaceDE w:val="0"/>
              <w:autoSpaceDN w:val="0"/>
              <w:adjustRightInd w:val="0"/>
              <w:spacing w:after="0" w:line="232" w:lineRule="exact"/>
              <w:ind w:right="4200"/>
              <w:jc w:val="right"/>
              <w:rPr>
                <w:del w:id="649" w:author="Shumann Xu" w:date="2017-02-17T18:40:00Z"/>
                <w:rFonts w:ascii="Times New Roman" w:hAnsi="Times New Roman"/>
                <w:sz w:val="24"/>
                <w:szCs w:val="24"/>
              </w:rPr>
            </w:pPr>
            <w:del w:id="650" w:author="Shumann Xu" w:date="2017-02-17T18:40:00Z">
              <w:r w:rsidRPr="00F551C1" w:rsidDel="00D87519">
                <w:rPr>
                  <w:rFonts w:ascii="Consolas" w:hAnsi="Consolas" w:cs="Consolas"/>
                  <w:w w:val="72"/>
                  <w:sz w:val="20"/>
                  <w:szCs w:val="20"/>
                </w:rPr>
                <w:delText>}</w:delText>
              </w:r>
            </w:del>
          </w:p>
        </w:tc>
        <w:tc>
          <w:tcPr>
            <w:tcW w:w="660" w:type="dxa"/>
            <w:tcBorders>
              <w:top w:val="nil"/>
              <w:left w:val="nil"/>
              <w:bottom w:val="nil"/>
              <w:right w:val="nil"/>
            </w:tcBorders>
            <w:vAlign w:val="bottom"/>
          </w:tcPr>
          <w:p w:rsidR="009A0284" w:rsidRPr="00F551C1" w:rsidDel="00D87519" w:rsidRDefault="009A0284">
            <w:pPr>
              <w:widowControl w:val="0"/>
              <w:autoSpaceDE w:val="0"/>
              <w:autoSpaceDN w:val="0"/>
              <w:adjustRightInd w:val="0"/>
              <w:spacing w:after="0" w:line="240" w:lineRule="auto"/>
              <w:rPr>
                <w:del w:id="651" w:author="Shumann Xu" w:date="2017-02-17T18:40:00Z"/>
                <w:rFonts w:ascii="Times New Roman" w:hAnsi="Times New Roman"/>
                <w:sz w:val="20"/>
                <w:szCs w:val="20"/>
              </w:rPr>
            </w:pPr>
          </w:p>
        </w:tc>
        <w:tc>
          <w:tcPr>
            <w:tcW w:w="880" w:type="dxa"/>
            <w:tcBorders>
              <w:top w:val="nil"/>
              <w:left w:val="nil"/>
              <w:bottom w:val="nil"/>
              <w:right w:val="nil"/>
            </w:tcBorders>
            <w:vAlign w:val="bottom"/>
          </w:tcPr>
          <w:p w:rsidR="009A0284" w:rsidRPr="00F551C1" w:rsidDel="00D87519" w:rsidRDefault="009A0284">
            <w:pPr>
              <w:widowControl w:val="0"/>
              <w:autoSpaceDE w:val="0"/>
              <w:autoSpaceDN w:val="0"/>
              <w:adjustRightInd w:val="0"/>
              <w:spacing w:after="0" w:line="240" w:lineRule="auto"/>
              <w:rPr>
                <w:del w:id="652" w:author="Shumann Xu" w:date="2017-02-17T18:40:00Z"/>
                <w:rFonts w:ascii="Times New Roman" w:hAnsi="Times New Roman"/>
                <w:sz w:val="20"/>
                <w:szCs w:val="20"/>
              </w:rPr>
            </w:pPr>
          </w:p>
        </w:tc>
        <w:tc>
          <w:tcPr>
            <w:tcW w:w="4660" w:type="dxa"/>
            <w:tcBorders>
              <w:top w:val="nil"/>
              <w:left w:val="nil"/>
              <w:bottom w:val="nil"/>
              <w:right w:val="nil"/>
            </w:tcBorders>
            <w:vAlign w:val="bottom"/>
          </w:tcPr>
          <w:p w:rsidR="009A0284" w:rsidRPr="00F551C1" w:rsidDel="00D87519" w:rsidRDefault="009A0284">
            <w:pPr>
              <w:widowControl w:val="0"/>
              <w:autoSpaceDE w:val="0"/>
              <w:autoSpaceDN w:val="0"/>
              <w:adjustRightInd w:val="0"/>
              <w:spacing w:after="0" w:line="240" w:lineRule="auto"/>
              <w:rPr>
                <w:del w:id="653" w:author="Shumann Xu" w:date="2017-02-17T18:40:00Z"/>
                <w:rFonts w:ascii="Times New Roman" w:hAnsi="Times New Roman"/>
                <w:sz w:val="20"/>
                <w:szCs w:val="20"/>
              </w:rPr>
            </w:pPr>
          </w:p>
        </w:tc>
      </w:tr>
    </w:tbl>
    <w:p w:rsidR="009A0284" w:rsidDel="00D87519" w:rsidRDefault="009A0284">
      <w:pPr>
        <w:widowControl w:val="0"/>
        <w:autoSpaceDE w:val="0"/>
        <w:autoSpaceDN w:val="0"/>
        <w:adjustRightInd w:val="0"/>
        <w:spacing w:after="0" w:line="279" w:lineRule="exact"/>
        <w:rPr>
          <w:del w:id="654" w:author="Shumann Xu" w:date="2017-02-17T18:40:00Z"/>
          <w:rFonts w:ascii="Times New Roman" w:hAnsi="Times New Roman"/>
          <w:sz w:val="24"/>
          <w:szCs w:val="24"/>
        </w:rPr>
      </w:pPr>
    </w:p>
    <w:p w:rsidR="009A0284" w:rsidDel="00D87519" w:rsidRDefault="009A0284">
      <w:pPr>
        <w:widowControl w:val="0"/>
        <w:overflowPunct w:val="0"/>
        <w:autoSpaceDE w:val="0"/>
        <w:autoSpaceDN w:val="0"/>
        <w:adjustRightInd w:val="0"/>
        <w:spacing w:after="0" w:line="261" w:lineRule="auto"/>
        <w:ind w:left="360" w:right="120"/>
        <w:rPr>
          <w:del w:id="655" w:author="Shumann Xu" w:date="2017-02-17T18:40:00Z"/>
          <w:rFonts w:ascii="Times New Roman" w:hAnsi="Times New Roman"/>
          <w:sz w:val="24"/>
          <w:szCs w:val="24"/>
        </w:rPr>
      </w:pPr>
      <w:del w:id="656" w:author="Shumann Xu" w:date="2017-02-17T18:40:00Z">
        <w:r w:rsidDel="00D87519">
          <w:rPr>
            <w:rFonts w:cs="Calibri"/>
          </w:rPr>
          <w:delText>We have provided some example code inside ‘executeSecurityTests()’ to demonstrate some of the features of the framework that you have at your disposal. Your ultimate solution is not required to contain a ‘executeSecurityTests()’ method. Our intention was to share our vision for the framework, without implementing the security vulnerability testing portion.</w:delText>
        </w:r>
      </w:del>
    </w:p>
    <w:p w:rsidR="009A0284" w:rsidDel="00D87519" w:rsidRDefault="009A0284">
      <w:pPr>
        <w:widowControl w:val="0"/>
        <w:autoSpaceDE w:val="0"/>
        <w:autoSpaceDN w:val="0"/>
        <w:adjustRightInd w:val="0"/>
        <w:spacing w:after="0" w:line="375" w:lineRule="exact"/>
        <w:rPr>
          <w:del w:id="657" w:author="Shumann Xu" w:date="2017-02-17T18:40:00Z"/>
          <w:rFonts w:ascii="Times New Roman" w:hAnsi="Times New Roman"/>
          <w:sz w:val="24"/>
          <w:szCs w:val="24"/>
        </w:rPr>
      </w:pPr>
    </w:p>
    <w:p w:rsidR="009A0284" w:rsidDel="00D87519" w:rsidRDefault="009A0284">
      <w:pPr>
        <w:widowControl w:val="0"/>
        <w:overflowPunct w:val="0"/>
        <w:autoSpaceDE w:val="0"/>
        <w:autoSpaceDN w:val="0"/>
        <w:adjustRightInd w:val="0"/>
        <w:spacing w:after="0" w:line="254" w:lineRule="auto"/>
        <w:ind w:left="360"/>
        <w:jc w:val="both"/>
        <w:rPr>
          <w:del w:id="658" w:author="Shumann Xu" w:date="2017-02-17T18:40:00Z"/>
          <w:rFonts w:ascii="Times New Roman" w:hAnsi="Times New Roman"/>
          <w:sz w:val="24"/>
          <w:szCs w:val="24"/>
        </w:rPr>
      </w:pPr>
      <w:del w:id="659" w:author="Shumann Xu" w:date="2017-02-17T18:40:00Z">
        <w:r w:rsidDel="00D87519">
          <w:rPr>
            <w:rFonts w:cs="Calibri"/>
          </w:rPr>
          <w:delText>Please keep in mind that the final software requirements document for the contest does include requirements for the inputs and the outputs of your solution (so that we can automate testing all of the solutions easily with defined inputs and outputs). Whatever happens between input and output is entirely up to your team.</w:delText>
        </w:r>
      </w:del>
    </w:p>
    <w:p w:rsidR="009A0284" w:rsidDel="00D87519" w:rsidRDefault="009A0284">
      <w:pPr>
        <w:widowControl w:val="0"/>
        <w:autoSpaceDE w:val="0"/>
        <w:autoSpaceDN w:val="0"/>
        <w:adjustRightInd w:val="0"/>
        <w:spacing w:after="0" w:line="383" w:lineRule="exact"/>
        <w:rPr>
          <w:del w:id="660" w:author="Shumann Xu" w:date="2017-02-17T18:40:00Z"/>
          <w:rFonts w:ascii="Times New Roman" w:hAnsi="Times New Roman"/>
          <w:sz w:val="24"/>
          <w:szCs w:val="24"/>
        </w:rPr>
      </w:pPr>
    </w:p>
    <w:p w:rsidR="009A0284" w:rsidDel="00D87519" w:rsidRDefault="009A0284">
      <w:pPr>
        <w:widowControl w:val="0"/>
        <w:overflowPunct w:val="0"/>
        <w:autoSpaceDE w:val="0"/>
        <w:autoSpaceDN w:val="0"/>
        <w:adjustRightInd w:val="0"/>
        <w:spacing w:after="0" w:line="253" w:lineRule="auto"/>
        <w:ind w:left="360" w:right="260"/>
        <w:jc w:val="both"/>
        <w:rPr>
          <w:del w:id="661" w:author="Shumann Xu" w:date="2017-02-17T18:40:00Z"/>
          <w:rFonts w:ascii="Times New Roman" w:hAnsi="Times New Roman"/>
          <w:sz w:val="24"/>
          <w:szCs w:val="24"/>
        </w:rPr>
      </w:pPr>
      <w:del w:id="662" w:author="Shumann Xu" w:date="2017-02-17T18:40:00Z">
        <w:r w:rsidDel="00D87519">
          <w:rPr>
            <w:rFonts w:cs="Calibri"/>
          </w:rPr>
          <w:delText>We have provided one white-box jar that contains all of the source code inside so that you can copy the style to produce new black-box executable jars (in particular, the format of the xxxxxTestBounds.java class that provides metadata to the testing framework):</w:delText>
        </w:r>
      </w:del>
    </w:p>
    <w:p w:rsidR="009A0284" w:rsidDel="00D87519" w:rsidRDefault="009A0284">
      <w:pPr>
        <w:widowControl w:val="0"/>
        <w:autoSpaceDE w:val="0"/>
        <w:autoSpaceDN w:val="0"/>
        <w:adjustRightInd w:val="0"/>
        <w:spacing w:after="0" w:line="31" w:lineRule="exact"/>
        <w:rPr>
          <w:del w:id="663" w:author="Shumann Xu" w:date="2017-02-17T18:40:00Z"/>
          <w:rFonts w:ascii="Times New Roman" w:hAnsi="Times New Roman"/>
          <w:sz w:val="24"/>
          <w:szCs w:val="24"/>
        </w:rPr>
      </w:pPr>
    </w:p>
    <w:p w:rsidR="009A0284" w:rsidDel="00D87519" w:rsidRDefault="009A0284">
      <w:pPr>
        <w:widowControl w:val="0"/>
        <w:autoSpaceDE w:val="0"/>
        <w:autoSpaceDN w:val="0"/>
        <w:adjustRightInd w:val="0"/>
        <w:spacing w:after="0" w:line="240" w:lineRule="auto"/>
        <w:ind w:left="720"/>
        <w:rPr>
          <w:del w:id="664" w:author="Shumann Xu" w:date="2017-02-17T18:40:00Z"/>
          <w:rFonts w:ascii="Times New Roman" w:hAnsi="Times New Roman"/>
          <w:sz w:val="24"/>
          <w:szCs w:val="24"/>
        </w:rPr>
      </w:pPr>
      <w:del w:id="665" w:author="Shumann Xu" w:date="2017-02-17T18:40:00Z">
        <w:r w:rsidDel="00D87519">
          <w:rPr>
            <w:rFonts w:cs="Calibri"/>
          </w:rPr>
          <w:delText>idt_contest\jars\TesterTypeCheck.jar</w:delText>
        </w:r>
      </w:del>
    </w:p>
    <w:p w:rsidR="009A0284" w:rsidDel="00D87519" w:rsidRDefault="009A0284">
      <w:pPr>
        <w:widowControl w:val="0"/>
        <w:autoSpaceDE w:val="0"/>
        <w:autoSpaceDN w:val="0"/>
        <w:adjustRightInd w:val="0"/>
        <w:spacing w:after="0" w:line="287" w:lineRule="exact"/>
        <w:rPr>
          <w:del w:id="666" w:author="Shumann Xu" w:date="2017-02-17T18:40:00Z"/>
          <w:rFonts w:ascii="Times New Roman" w:hAnsi="Times New Roman"/>
          <w:sz w:val="24"/>
          <w:szCs w:val="24"/>
        </w:rPr>
      </w:pPr>
    </w:p>
    <w:p w:rsidR="009A0284" w:rsidRDefault="009A0284">
      <w:pPr>
        <w:widowControl w:val="0"/>
        <w:overflowPunct w:val="0"/>
        <w:autoSpaceDE w:val="0"/>
        <w:autoSpaceDN w:val="0"/>
        <w:adjustRightInd w:val="0"/>
        <w:spacing w:after="0" w:line="262" w:lineRule="auto"/>
        <w:ind w:left="360" w:right="120"/>
        <w:rPr>
          <w:ins w:id="667" w:author="Shumann Xu" w:date="2017-02-17T18:40:00Z"/>
          <w:rFonts w:cs="Calibri"/>
        </w:rPr>
      </w:pPr>
      <w:del w:id="668" w:author="Shumann Xu" w:date="2017-02-17T18:40:00Z">
        <w:r w:rsidDel="00D87519">
          <w:rPr>
            <w:rFonts w:cs="Calibri"/>
          </w:rPr>
          <w:delText>The purpose of the TesterTypeCheck is to demonstrate (and test) all of the parameter types supported by the framework. To get a better sense of the metadata provided by the xxxxTestBounds class black-box executable jar, we recommend that you put a break point in the constructor for ParameterFactory and observe the input that is passed into the ParameterFactory constructor during initialization.</w:delText>
        </w:r>
      </w:del>
    </w:p>
    <w:p w:rsidR="00D87519" w:rsidRPr="00F551C1" w:rsidRDefault="00D87519">
      <w:pPr>
        <w:widowControl w:val="0"/>
        <w:overflowPunct w:val="0"/>
        <w:autoSpaceDE w:val="0"/>
        <w:autoSpaceDN w:val="0"/>
        <w:adjustRightInd w:val="0"/>
        <w:spacing w:after="0" w:line="262" w:lineRule="auto"/>
        <w:ind w:left="360" w:right="120"/>
        <w:rPr>
          <w:ins w:id="669" w:author="Shumann Xu" w:date="2017-02-17T18:42:00Z"/>
          <w:rFonts w:cs="Calibri"/>
          <w:color w:val="333333"/>
          <w:shd w:val="clear" w:color="auto" w:fill="FFFFFF"/>
        </w:rPr>
      </w:pPr>
      <w:ins w:id="670" w:author="Shumann Xu" w:date="2017-02-17T18:40:00Z">
        <w:r w:rsidRPr="00F551C1">
          <w:rPr>
            <w:rFonts w:cs="Calibri"/>
            <w:color w:val="333333"/>
            <w:shd w:val="clear" w:color="auto" w:fill="FFFFFF"/>
            <w:rPrChange w:id="671" w:author="Shumann Xu" w:date="2017-02-17T18:40:00Z">
              <w:rPr>
                <w:rFonts w:ascii="Segoe UI" w:hAnsi="Segoe UI" w:cs="Calibri"/>
                <w:color w:val="333333"/>
                <w:shd w:val="clear" w:color="auto" w:fill="FFFFFF"/>
              </w:rPr>
            </w:rPrChange>
          </w:rPr>
          <w:t>You can define more test cases in a JSON file that will be executed by this test framework. The JSON file should be put on</w:t>
        </w:r>
        <w:r w:rsidRPr="00F551C1">
          <w:rPr>
            <w:rStyle w:val="apple-converted-space"/>
            <w:rFonts w:cs="Calibri"/>
            <w:color w:val="333333"/>
            <w:shd w:val="clear" w:color="auto" w:fill="FFFFFF"/>
          </w:rPr>
          <w:t> </w:t>
        </w:r>
        <w:r w:rsidRPr="00F551C1">
          <w:rPr>
            <w:rStyle w:val="HTMLCode"/>
            <w:rFonts w:ascii="Calibri" w:hAnsi="Calibri" w:cs="Calibri"/>
            <w:color w:val="333333"/>
            <w:sz w:val="22"/>
            <w:rPrChange w:id="672" w:author="Shumann Xu" w:date="2017-02-17T18:40:00Z">
              <w:rPr>
                <w:rStyle w:val="HTMLCode"/>
                <w:rFonts w:ascii="Consolas" w:hAnsi="Consolas" w:cs="Calibri"/>
                <w:color w:val="333333"/>
              </w:rPr>
            </w:rPrChange>
          </w:rPr>
          <w:t>$CLASSPATH</w:t>
        </w:r>
        <w:r w:rsidRPr="00F551C1">
          <w:rPr>
            <w:rStyle w:val="apple-converted-space"/>
            <w:rFonts w:cs="Calibri"/>
            <w:color w:val="333333"/>
            <w:shd w:val="clear" w:color="auto" w:fill="FFFFFF"/>
          </w:rPr>
          <w:t> </w:t>
        </w:r>
        <w:r w:rsidRPr="00F551C1">
          <w:rPr>
            <w:rFonts w:cs="Calibri"/>
            <w:color w:val="333333"/>
            <w:shd w:val="clear" w:color="auto" w:fill="FFFFFF"/>
            <w:rPrChange w:id="673" w:author="Shumann Xu" w:date="2017-02-17T18:40:00Z">
              <w:rPr>
                <w:rFonts w:ascii="Segoe UI" w:hAnsi="Segoe UI" w:cs="Calibri"/>
                <w:color w:val="333333"/>
                <w:shd w:val="clear" w:color="auto" w:fill="FFFFFF"/>
              </w:rPr>
            </w:rPrChange>
          </w:rPr>
          <w:t>and have the same name as the jar under test. Please see the JSON files under</w:t>
        </w:r>
        <w:r w:rsidRPr="00F551C1">
          <w:rPr>
            <w:rStyle w:val="apple-converted-space"/>
            <w:rFonts w:cs="Calibri"/>
            <w:color w:val="333333"/>
            <w:shd w:val="clear" w:color="auto" w:fill="FFFFFF"/>
          </w:rPr>
          <w:t> </w:t>
        </w:r>
        <w:r w:rsidRPr="00F551C1">
          <w:rPr>
            <w:rStyle w:val="HTMLCode"/>
            <w:rFonts w:ascii="Calibri" w:hAnsi="Calibri" w:cs="Calibri"/>
            <w:color w:val="333333"/>
            <w:sz w:val="22"/>
            <w:rPrChange w:id="674" w:author="Shumann Xu" w:date="2017-02-17T18:40:00Z">
              <w:rPr>
                <w:rStyle w:val="HTMLCode"/>
                <w:rFonts w:ascii="Consolas" w:hAnsi="Consolas" w:cs="Calibri"/>
                <w:color w:val="333333"/>
              </w:rPr>
            </w:rPrChange>
          </w:rPr>
          <w:t>src/main/resources/json/</w:t>
        </w:r>
        <w:r w:rsidRPr="00F551C1">
          <w:rPr>
            <w:rStyle w:val="apple-converted-space"/>
            <w:rFonts w:cs="Calibri"/>
            <w:color w:val="333333"/>
            <w:shd w:val="clear" w:color="auto" w:fill="FFFFFF"/>
          </w:rPr>
          <w:t> </w:t>
        </w:r>
        <w:r w:rsidRPr="00F551C1">
          <w:rPr>
            <w:rFonts w:cs="Calibri"/>
            <w:color w:val="333333"/>
            <w:shd w:val="clear" w:color="auto" w:fill="FFFFFF"/>
            <w:rPrChange w:id="675" w:author="Shumann Xu" w:date="2017-02-17T18:40:00Z">
              <w:rPr>
                <w:rFonts w:ascii="Segoe UI" w:hAnsi="Segoe UI" w:cs="Calibri"/>
                <w:color w:val="333333"/>
                <w:shd w:val="clear" w:color="auto" w:fill="FFFFFF"/>
              </w:rPr>
            </w:rPrChange>
          </w:rPr>
          <w:t>source directory for more information.</w:t>
        </w:r>
      </w:ins>
    </w:p>
    <w:p w:rsidR="00D87519" w:rsidRPr="00F551C1" w:rsidRDefault="00D87519">
      <w:pPr>
        <w:widowControl w:val="0"/>
        <w:overflowPunct w:val="0"/>
        <w:autoSpaceDE w:val="0"/>
        <w:autoSpaceDN w:val="0"/>
        <w:adjustRightInd w:val="0"/>
        <w:spacing w:after="0" w:line="262" w:lineRule="auto"/>
        <w:ind w:left="360" w:right="120"/>
        <w:rPr>
          <w:ins w:id="676" w:author="Shumann Xu" w:date="2017-02-17T18:43:00Z"/>
          <w:rFonts w:cs="Calibri"/>
          <w:color w:val="333333"/>
          <w:shd w:val="clear" w:color="auto" w:fill="FFFFFF"/>
        </w:rPr>
      </w:pPr>
    </w:p>
    <w:p w:rsidR="00D87519" w:rsidRPr="00F551C1" w:rsidRDefault="00D87519">
      <w:pPr>
        <w:widowControl w:val="0"/>
        <w:overflowPunct w:val="0"/>
        <w:autoSpaceDE w:val="0"/>
        <w:autoSpaceDN w:val="0"/>
        <w:adjustRightInd w:val="0"/>
        <w:spacing w:after="0" w:line="262" w:lineRule="auto"/>
        <w:ind w:left="360" w:right="120"/>
        <w:rPr>
          <w:ins w:id="677" w:author="Shumann Xu" w:date="2017-02-17T18:42:00Z"/>
          <w:rFonts w:cs="Calibri"/>
          <w:color w:val="333333"/>
          <w:shd w:val="clear" w:color="auto" w:fill="FFFFFF"/>
        </w:rPr>
      </w:pPr>
      <w:ins w:id="678" w:author="Shumann Xu" w:date="2017-02-17T18:44:00Z">
        <w:r w:rsidRPr="00D87519">
          <w:rPr>
            <w:rFonts w:cs="Calibri"/>
            <w:color w:val="333333"/>
            <w:shd w:val="clear" w:color="auto" w:fill="FFFFFF"/>
          </w:rPr>
          <w:t>RegexPatternMatch</w:t>
        </w:r>
        <w:r>
          <w:rPr>
            <w:rFonts w:cs="Calibri"/>
            <w:color w:val="333333"/>
            <w:shd w:val="clear" w:color="auto" w:fill="FFFFFF"/>
          </w:rPr>
          <w:t>.json</w:t>
        </w:r>
      </w:ins>
    </w:p>
    <w:p w:rsidR="00D87519" w:rsidRPr="00D87519" w:rsidRDefault="00D87519">
      <w:pPr>
        <w:autoSpaceDE w:val="0"/>
        <w:autoSpaceDN w:val="0"/>
        <w:adjustRightInd w:val="0"/>
        <w:spacing w:after="0" w:line="240" w:lineRule="auto"/>
        <w:ind w:left="720"/>
        <w:rPr>
          <w:ins w:id="679" w:author="Shumann Xu" w:date="2017-02-17T18:42:00Z"/>
          <w:rFonts w:ascii="Courier New" w:hAnsi="Courier New" w:cs="Courier New"/>
          <w:sz w:val="20"/>
          <w:szCs w:val="20"/>
          <w:rPrChange w:id="680" w:author="Shumann Xu" w:date="2017-02-17T18:43:00Z">
            <w:rPr>
              <w:ins w:id="681" w:author="Shumann Xu" w:date="2017-02-17T18:42:00Z"/>
              <w:rFonts w:ascii="Consolas" w:hAnsi="Consolas" w:cs="Courier New"/>
              <w:sz w:val="20"/>
              <w:szCs w:val="20"/>
            </w:rPr>
          </w:rPrChange>
        </w:rPr>
        <w:pPrChange w:id="682" w:author="Shumann Xu" w:date="2017-02-17T18:44:00Z">
          <w:pPr>
            <w:autoSpaceDE w:val="0"/>
            <w:autoSpaceDN w:val="0"/>
            <w:adjustRightInd w:val="0"/>
            <w:spacing w:after="0" w:line="240" w:lineRule="auto"/>
          </w:pPr>
        </w:pPrChange>
      </w:pPr>
      <w:ins w:id="683" w:author="Shumann Xu" w:date="2017-02-17T18:42:00Z">
        <w:r w:rsidRPr="00D87519">
          <w:rPr>
            <w:rFonts w:ascii="Courier New" w:hAnsi="Courier New" w:cs="Courier New"/>
            <w:color w:val="000000"/>
            <w:sz w:val="20"/>
            <w:szCs w:val="20"/>
            <w:rPrChange w:id="684" w:author="Shumann Xu" w:date="2017-02-17T18:43:00Z">
              <w:rPr>
                <w:rFonts w:ascii="Consolas" w:hAnsi="Consolas" w:cs="Courier New"/>
                <w:color w:val="000000"/>
                <w:sz w:val="20"/>
                <w:szCs w:val="20"/>
              </w:rPr>
            </w:rPrChange>
          </w:rPr>
          <w:t>[</w:t>
        </w:r>
      </w:ins>
    </w:p>
    <w:p w:rsidR="00D87519" w:rsidRPr="00D87519" w:rsidRDefault="00D87519">
      <w:pPr>
        <w:autoSpaceDE w:val="0"/>
        <w:autoSpaceDN w:val="0"/>
        <w:adjustRightInd w:val="0"/>
        <w:spacing w:after="0" w:line="240" w:lineRule="auto"/>
        <w:ind w:left="720"/>
        <w:rPr>
          <w:ins w:id="685" w:author="Shumann Xu" w:date="2017-02-17T18:42:00Z"/>
          <w:rFonts w:ascii="Courier New" w:hAnsi="Courier New" w:cs="Courier New"/>
          <w:sz w:val="20"/>
          <w:szCs w:val="20"/>
          <w:rPrChange w:id="686" w:author="Shumann Xu" w:date="2017-02-17T18:43:00Z">
            <w:rPr>
              <w:ins w:id="687" w:author="Shumann Xu" w:date="2017-02-17T18:42:00Z"/>
              <w:rFonts w:ascii="Consolas" w:hAnsi="Consolas" w:cs="Courier New"/>
              <w:sz w:val="20"/>
              <w:szCs w:val="20"/>
            </w:rPr>
          </w:rPrChange>
        </w:rPr>
        <w:pPrChange w:id="688" w:author="Shumann Xu" w:date="2017-02-17T18:44:00Z">
          <w:pPr>
            <w:autoSpaceDE w:val="0"/>
            <w:autoSpaceDN w:val="0"/>
            <w:adjustRightInd w:val="0"/>
            <w:spacing w:after="0" w:line="240" w:lineRule="auto"/>
          </w:pPr>
        </w:pPrChange>
      </w:pPr>
      <w:ins w:id="689" w:author="Shumann Xu" w:date="2017-02-17T18:42:00Z">
        <w:r w:rsidRPr="00D87519">
          <w:rPr>
            <w:rFonts w:ascii="Courier New" w:hAnsi="Courier New" w:cs="Courier New"/>
            <w:sz w:val="20"/>
            <w:szCs w:val="20"/>
            <w:rPrChange w:id="690" w:author="Shumann Xu" w:date="2017-02-17T18:43:00Z">
              <w:rPr>
                <w:rFonts w:ascii="Consolas" w:hAnsi="Consolas" w:cs="Courier New"/>
                <w:sz w:val="20"/>
                <w:szCs w:val="20"/>
              </w:rPr>
            </w:rPrChange>
          </w:rPr>
          <w:t xml:space="preserve">    </w:t>
        </w:r>
        <w:r w:rsidRPr="00D87519">
          <w:rPr>
            <w:rFonts w:ascii="Courier New" w:hAnsi="Courier New" w:cs="Courier New"/>
            <w:color w:val="000000"/>
            <w:sz w:val="20"/>
            <w:szCs w:val="20"/>
          </w:rPr>
          <w:t>{</w:t>
        </w:r>
      </w:ins>
    </w:p>
    <w:p w:rsidR="00D87519" w:rsidRPr="00D87519" w:rsidRDefault="00D87519">
      <w:pPr>
        <w:autoSpaceDE w:val="0"/>
        <w:autoSpaceDN w:val="0"/>
        <w:adjustRightInd w:val="0"/>
        <w:spacing w:after="0" w:line="240" w:lineRule="auto"/>
        <w:ind w:left="720"/>
        <w:rPr>
          <w:ins w:id="691" w:author="Shumann Xu" w:date="2017-02-17T18:42:00Z"/>
          <w:rFonts w:ascii="Courier New" w:hAnsi="Courier New" w:cs="Courier New"/>
          <w:sz w:val="20"/>
          <w:szCs w:val="20"/>
          <w:rPrChange w:id="692" w:author="Shumann Xu" w:date="2017-02-17T18:43:00Z">
            <w:rPr>
              <w:ins w:id="693" w:author="Shumann Xu" w:date="2017-02-17T18:42:00Z"/>
              <w:rFonts w:ascii="Consolas" w:hAnsi="Consolas" w:cs="Courier New"/>
              <w:sz w:val="20"/>
              <w:szCs w:val="20"/>
            </w:rPr>
          </w:rPrChange>
        </w:rPr>
        <w:pPrChange w:id="694" w:author="Shumann Xu" w:date="2017-02-17T18:44:00Z">
          <w:pPr>
            <w:autoSpaceDE w:val="0"/>
            <w:autoSpaceDN w:val="0"/>
            <w:adjustRightInd w:val="0"/>
            <w:spacing w:after="0" w:line="240" w:lineRule="auto"/>
          </w:pPr>
        </w:pPrChange>
      </w:pPr>
      <w:ins w:id="695" w:author="Shumann Xu" w:date="2017-02-17T18:42:00Z">
        <w:r w:rsidRPr="00D87519">
          <w:rPr>
            <w:rFonts w:ascii="Courier New" w:hAnsi="Courier New" w:cs="Courier New"/>
            <w:sz w:val="20"/>
            <w:szCs w:val="20"/>
            <w:rPrChange w:id="696" w:author="Shumann Xu" w:date="2017-02-17T18:43:00Z">
              <w:rPr>
                <w:rFonts w:ascii="Consolas" w:hAnsi="Consolas" w:cs="Courier New"/>
                <w:sz w:val="20"/>
                <w:szCs w:val="20"/>
              </w:rPr>
            </w:rPrChange>
          </w:rPr>
          <w:t xml:space="preserve">        </w:t>
        </w:r>
        <w:r w:rsidRPr="00D87519">
          <w:rPr>
            <w:rFonts w:ascii="Courier New" w:hAnsi="Courier New" w:cs="Courier New"/>
            <w:color w:val="7F007F"/>
            <w:sz w:val="20"/>
            <w:szCs w:val="20"/>
            <w:rPrChange w:id="697" w:author="Shumann Xu" w:date="2017-02-17T18:43:00Z">
              <w:rPr>
                <w:rFonts w:ascii="Consolas" w:hAnsi="Consolas" w:cs="Courier New"/>
                <w:color w:val="7F007F"/>
                <w:sz w:val="20"/>
                <w:szCs w:val="20"/>
              </w:rPr>
            </w:rPrChange>
          </w:rPr>
          <w:t>"parameters"</w:t>
        </w:r>
        <w:r w:rsidRPr="00D87519">
          <w:rPr>
            <w:rFonts w:ascii="Courier New" w:hAnsi="Courier New" w:cs="Courier New"/>
            <w:color w:val="000000"/>
            <w:sz w:val="20"/>
            <w:szCs w:val="20"/>
            <w:rPrChange w:id="698" w:author="Shumann Xu" w:date="2017-02-17T18:43:00Z">
              <w:rPr>
                <w:rFonts w:ascii="Consolas" w:hAnsi="Consolas" w:cs="Courier New"/>
                <w:color w:val="000000"/>
                <w:sz w:val="20"/>
                <w:szCs w:val="20"/>
              </w:rPr>
            </w:rPrChange>
          </w:rPr>
          <w:t>:[</w:t>
        </w:r>
      </w:ins>
    </w:p>
    <w:p w:rsidR="00D87519" w:rsidRPr="00D87519" w:rsidRDefault="00D87519">
      <w:pPr>
        <w:autoSpaceDE w:val="0"/>
        <w:autoSpaceDN w:val="0"/>
        <w:adjustRightInd w:val="0"/>
        <w:spacing w:after="0" w:line="240" w:lineRule="auto"/>
        <w:ind w:left="720"/>
        <w:rPr>
          <w:ins w:id="699" w:author="Shumann Xu" w:date="2017-02-17T18:42:00Z"/>
          <w:rFonts w:ascii="Courier New" w:hAnsi="Courier New" w:cs="Courier New"/>
          <w:sz w:val="20"/>
          <w:szCs w:val="20"/>
          <w:rPrChange w:id="700" w:author="Shumann Xu" w:date="2017-02-17T18:43:00Z">
            <w:rPr>
              <w:ins w:id="701" w:author="Shumann Xu" w:date="2017-02-17T18:42:00Z"/>
              <w:rFonts w:ascii="Consolas" w:hAnsi="Consolas" w:cs="Courier New"/>
              <w:sz w:val="20"/>
              <w:szCs w:val="20"/>
            </w:rPr>
          </w:rPrChange>
        </w:rPr>
        <w:pPrChange w:id="702" w:author="Shumann Xu" w:date="2017-02-17T18:44:00Z">
          <w:pPr>
            <w:autoSpaceDE w:val="0"/>
            <w:autoSpaceDN w:val="0"/>
            <w:adjustRightInd w:val="0"/>
            <w:spacing w:after="0" w:line="240" w:lineRule="auto"/>
          </w:pPr>
        </w:pPrChange>
      </w:pPr>
      <w:ins w:id="703" w:author="Shumann Xu" w:date="2017-02-17T18:42:00Z">
        <w:r w:rsidRPr="00D87519">
          <w:rPr>
            <w:rFonts w:ascii="Courier New" w:hAnsi="Courier New" w:cs="Courier New"/>
            <w:sz w:val="20"/>
            <w:szCs w:val="20"/>
            <w:rPrChange w:id="704" w:author="Shumann Xu" w:date="2017-02-17T18:43:00Z">
              <w:rPr>
                <w:rFonts w:ascii="Consolas" w:hAnsi="Consolas" w:cs="Courier New"/>
                <w:sz w:val="20"/>
                <w:szCs w:val="20"/>
              </w:rPr>
            </w:rPrChange>
          </w:rPr>
          <w:t xml:space="preserve">            </w:t>
        </w:r>
        <w:r w:rsidRPr="00D87519">
          <w:rPr>
            <w:rFonts w:ascii="Courier New" w:hAnsi="Courier New" w:cs="Courier New"/>
            <w:i/>
            <w:iCs/>
            <w:color w:val="2A00FF"/>
            <w:sz w:val="20"/>
            <w:szCs w:val="20"/>
            <w:rPrChange w:id="705" w:author="Shumann Xu" w:date="2017-02-17T18:43:00Z">
              <w:rPr>
                <w:rFonts w:ascii="Consolas" w:hAnsi="Consolas" w:cs="Courier New"/>
                <w:i/>
                <w:iCs/>
                <w:color w:val="2A00FF"/>
                <w:sz w:val="20"/>
                <w:szCs w:val="20"/>
              </w:rPr>
            </w:rPrChange>
          </w:rPr>
          <w:t>"^a"</w:t>
        </w:r>
        <w:r w:rsidRPr="00D87519">
          <w:rPr>
            <w:rFonts w:ascii="Courier New" w:hAnsi="Courier New" w:cs="Courier New"/>
            <w:color w:val="000000"/>
            <w:sz w:val="20"/>
            <w:szCs w:val="20"/>
            <w:rPrChange w:id="706" w:author="Shumann Xu" w:date="2017-02-17T18:43:00Z">
              <w:rPr>
                <w:rFonts w:ascii="Consolas" w:hAnsi="Consolas" w:cs="Courier New"/>
                <w:color w:val="000000"/>
                <w:sz w:val="20"/>
                <w:szCs w:val="20"/>
              </w:rPr>
            </w:rPrChange>
          </w:rPr>
          <w:t>,</w:t>
        </w:r>
      </w:ins>
    </w:p>
    <w:p w:rsidR="00D87519" w:rsidRPr="00D87519" w:rsidRDefault="00D87519">
      <w:pPr>
        <w:autoSpaceDE w:val="0"/>
        <w:autoSpaceDN w:val="0"/>
        <w:adjustRightInd w:val="0"/>
        <w:spacing w:after="0" w:line="240" w:lineRule="auto"/>
        <w:ind w:left="720"/>
        <w:rPr>
          <w:ins w:id="707" w:author="Shumann Xu" w:date="2017-02-17T18:42:00Z"/>
          <w:rFonts w:ascii="Courier New" w:hAnsi="Courier New" w:cs="Courier New"/>
          <w:sz w:val="20"/>
          <w:szCs w:val="20"/>
          <w:rPrChange w:id="708" w:author="Shumann Xu" w:date="2017-02-17T18:43:00Z">
            <w:rPr>
              <w:ins w:id="709" w:author="Shumann Xu" w:date="2017-02-17T18:42:00Z"/>
              <w:rFonts w:ascii="Consolas" w:hAnsi="Consolas" w:cs="Courier New"/>
              <w:sz w:val="20"/>
              <w:szCs w:val="20"/>
            </w:rPr>
          </w:rPrChange>
        </w:rPr>
        <w:pPrChange w:id="710" w:author="Shumann Xu" w:date="2017-02-17T18:44:00Z">
          <w:pPr>
            <w:autoSpaceDE w:val="0"/>
            <w:autoSpaceDN w:val="0"/>
            <w:adjustRightInd w:val="0"/>
            <w:spacing w:after="0" w:line="240" w:lineRule="auto"/>
          </w:pPr>
        </w:pPrChange>
      </w:pPr>
      <w:ins w:id="711" w:author="Shumann Xu" w:date="2017-02-17T18:42:00Z">
        <w:r w:rsidRPr="00D87519">
          <w:rPr>
            <w:rFonts w:ascii="Courier New" w:hAnsi="Courier New" w:cs="Courier New"/>
            <w:sz w:val="20"/>
            <w:szCs w:val="20"/>
            <w:rPrChange w:id="712" w:author="Shumann Xu" w:date="2017-02-17T18:43:00Z">
              <w:rPr>
                <w:rFonts w:ascii="Consolas" w:hAnsi="Consolas" w:cs="Courier New"/>
                <w:sz w:val="20"/>
                <w:szCs w:val="20"/>
              </w:rPr>
            </w:rPrChange>
          </w:rPr>
          <w:t xml:space="preserve">            </w:t>
        </w:r>
        <w:r w:rsidRPr="00D87519">
          <w:rPr>
            <w:rFonts w:ascii="Courier New" w:hAnsi="Courier New" w:cs="Courier New"/>
            <w:i/>
            <w:iCs/>
            <w:color w:val="2A00FF"/>
            <w:sz w:val="20"/>
            <w:szCs w:val="20"/>
            <w:rPrChange w:id="713" w:author="Shumann Xu" w:date="2017-02-17T18:43:00Z">
              <w:rPr>
                <w:rFonts w:ascii="Consolas" w:hAnsi="Consolas" w:cs="Courier New"/>
                <w:i/>
                <w:iCs/>
                <w:color w:val="2A00FF"/>
                <w:sz w:val="20"/>
                <w:szCs w:val="20"/>
              </w:rPr>
            </w:rPrChange>
          </w:rPr>
          <w:t>"aboard"</w:t>
        </w:r>
      </w:ins>
    </w:p>
    <w:p w:rsidR="00D87519" w:rsidRPr="00D87519" w:rsidRDefault="00D87519">
      <w:pPr>
        <w:autoSpaceDE w:val="0"/>
        <w:autoSpaceDN w:val="0"/>
        <w:adjustRightInd w:val="0"/>
        <w:spacing w:after="0" w:line="240" w:lineRule="auto"/>
        <w:ind w:left="720"/>
        <w:rPr>
          <w:ins w:id="714" w:author="Shumann Xu" w:date="2017-02-17T18:42:00Z"/>
          <w:rFonts w:ascii="Courier New" w:hAnsi="Courier New" w:cs="Courier New"/>
          <w:sz w:val="20"/>
          <w:szCs w:val="20"/>
          <w:rPrChange w:id="715" w:author="Shumann Xu" w:date="2017-02-17T18:43:00Z">
            <w:rPr>
              <w:ins w:id="716" w:author="Shumann Xu" w:date="2017-02-17T18:42:00Z"/>
              <w:rFonts w:ascii="Consolas" w:hAnsi="Consolas" w:cs="Courier New"/>
              <w:sz w:val="20"/>
              <w:szCs w:val="20"/>
            </w:rPr>
          </w:rPrChange>
        </w:rPr>
        <w:pPrChange w:id="717" w:author="Shumann Xu" w:date="2017-02-17T18:44:00Z">
          <w:pPr>
            <w:autoSpaceDE w:val="0"/>
            <w:autoSpaceDN w:val="0"/>
            <w:adjustRightInd w:val="0"/>
            <w:spacing w:after="0" w:line="240" w:lineRule="auto"/>
          </w:pPr>
        </w:pPrChange>
      </w:pPr>
      <w:ins w:id="718" w:author="Shumann Xu" w:date="2017-02-17T18:42:00Z">
        <w:r w:rsidRPr="00D87519">
          <w:rPr>
            <w:rFonts w:ascii="Courier New" w:hAnsi="Courier New" w:cs="Courier New"/>
            <w:sz w:val="20"/>
            <w:szCs w:val="20"/>
            <w:rPrChange w:id="719" w:author="Shumann Xu" w:date="2017-02-17T18:43:00Z">
              <w:rPr>
                <w:rFonts w:ascii="Consolas" w:hAnsi="Consolas" w:cs="Courier New"/>
                <w:sz w:val="20"/>
                <w:szCs w:val="20"/>
              </w:rPr>
            </w:rPrChange>
          </w:rPr>
          <w:t xml:space="preserve">        </w:t>
        </w:r>
        <w:r w:rsidRPr="00D87519">
          <w:rPr>
            <w:rFonts w:ascii="Courier New" w:hAnsi="Courier New" w:cs="Courier New"/>
            <w:color w:val="000000"/>
            <w:sz w:val="20"/>
            <w:szCs w:val="20"/>
            <w:rPrChange w:id="720" w:author="Shumann Xu" w:date="2017-02-17T18:43:00Z">
              <w:rPr>
                <w:rFonts w:ascii="Consolas" w:hAnsi="Consolas" w:cs="Courier New"/>
                <w:color w:val="000000"/>
                <w:sz w:val="20"/>
                <w:szCs w:val="20"/>
              </w:rPr>
            </w:rPrChange>
          </w:rPr>
          <w:t>],</w:t>
        </w:r>
      </w:ins>
    </w:p>
    <w:p w:rsidR="00D87519" w:rsidRPr="00D87519" w:rsidRDefault="00D87519">
      <w:pPr>
        <w:autoSpaceDE w:val="0"/>
        <w:autoSpaceDN w:val="0"/>
        <w:adjustRightInd w:val="0"/>
        <w:spacing w:after="0" w:line="240" w:lineRule="auto"/>
        <w:ind w:left="720"/>
        <w:rPr>
          <w:ins w:id="721" w:author="Shumann Xu" w:date="2017-02-17T18:42:00Z"/>
          <w:rFonts w:ascii="Courier New" w:hAnsi="Courier New" w:cs="Courier New"/>
          <w:sz w:val="20"/>
          <w:szCs w:val="20"/>
          <w:rPrChange w:id="722" w:author="Shumann Xu" w:date="2017-02-17T18:43:00Z">
            <w:rPr>
              <w:ins w:id="723" w:author="Shumann Xu" w:date="2017-02-17T18:42:00Z"/>
              <w:rFonts w:ascii="Consolas" w:hAnsi="Consolas" w:cs="Courier New"/>
              <w:sz w:val="20"/>
              <w:szCs w:val="20"/>
            </w:rPr>
          </w:rPrChange>
        </w:rPr>
        <w:pPrChange w:id="724" w:author="Shumann Xu" w:date="2017-02-17T18:44:00Z">
          <w:pPr>
            <w:autoSpaceDE w:val="0"/>
            <w:autoSpaceDN w:val="0"/>
            <w:adjustRightInd w:val="0"/>
            <w:spacing w:after="0" w:line="240" w:lineRule="auto"/>
          </w:pPr>
        </w:pPrChange>
      </w:pPr>
      <w:ins w:id="725" w:author="Shumann Xu" w:date="2017-02-17T18:42:00Z">
        <w:r w:rsidRPr="00D87519">
          <w:rPr>
            <w:rFonts w:ascii="Courier New" w:hAnsi="Courier New" w:cs="Courier New"/>
            <w:sz w:val="20"/>
            <w:szCs w:val="20"/>
            <w:rPrChange w:id="726" w:author="Shumann Xu" w:date="2017-02-17T18:43:00Z">
              <w:rPr>
                <w:rFonts w:ascii="Consolas" w:hAnsi="Consolas" w:cs="Courier New"/>
                <w:sz w:val="20"/>
                <w:szCs w:val="20"/>
              </w:rPr>
            </w:rPrChange>
          </w:rPr>
          <w:t xml:space="preserve">        </w:t>
        </w:r>
        <w:r w:rsidRPr="00D87519">
          <w:rPr>
            <w:rFonts w:ascii="Courier New" w:hAnsi="Courier New" w:cs="Courier New"/>
            <w:color w:val="7F007F"/>
            <w:sz w:val="20"/>
            <w:szCs w:val="20"/>
            <w:rPrChange w:id="727" w:author="Shumann Xu" w:date="2017-02-17T18:43:00Z">
              <w:rPr>
                <w:rFonts w:ascii="Consolas" w:hAnsi="Consolas" w:cs="Courier New"/>
                <w:color w:val="7F007F"/>
                <w:sz w:val="20"/>
                <w:szCs w:val="20"/>
              </w:rPr>
            </w:rPrChange>
          </w:rPr>
          <w:t>"stdOutExpectedResultRegex"</w:t>
        </w:r>
        <w:r w:rsidRPr="00D87519">
          <w:rPr>
            <w:rFonts w:ascii="Courier New" w:hAnsi="Courier New" w:cs="Courier New"/>
            <w:color w:val="000000"/>
            <w:sz w:val="20"/>
            <w:szCs w:val="20"/>
            <w:rPrChange w:id="728" w:author="Shumann Xu" w:date="2017-02-17T18:43:00Z">
              <w:rPr>
                <w:rFonts w:ascii="Consolas" w:hAnsi="Consolas" w:cs="Courier New"/>
                <w:color w:val="000000"/>
                <w:sz w:val="20"/>
                <w:szCs w:val="20"/>
              </w:rPr>
            </w:rPrChange>
          </w:rPr>
          <w:t>:</w:t>
        </w:r>
        <w:r w:rsidRPr="00D87519">
          <w:rPr>
            <w:rFonts w:ascii="Courier New" w:hAnsi="Courier New" w:cs="Courier New"/>
            <w:i/>
            <w:iCs/>
            <w:color w:val="2A00FF"/>
            <w:sz w:val="20"/>
            <w:szCs w:val="20"/>
            <w:rPrChange w:id="729" w:author="Shumann Xu" w:date="2017-02-17T18:43:00Z">
              <w:rPr>
                <w:rFonts w:ascii="Consolas" w:hAnsi="Consolas" w:cs="Courier New"/>
                <w:i/>
                <w:iCs/>
                <w:color w:val="2A00FF"/>
                <w:sz w:val="20"/>
                <w:szCs w:val="20"/>
              </w:rPr>
            </w:rPrChange>
          </w:rPr>
          <w:t>".*matches.*"</w:t>
        </w:r>
        <w:r w:rsidRPr="00D87519">
          <w:rPr>
            <w:rFonts w:ascii="Courier New" w:hAnsi="Courier New" w:cs="Courier New"/>
            <w:color w:val="000000"/>
            <w:sz w:val="20"/>
            <w:szCs w:val="20"/>
            <w:rPrChange w:id="730" w:author="Shumann Xu" w:date="2017-02-17T18:43:00Z">
              <w:rPr>
                <w:rFonts w:ascii="Consolas" w:hAnsi="Consolas" w:cs="Courier New"/>
                <w:color w:val="000000"/>
                <w:sz w:val="20"/>
                <w:szCs w:val="20"/>
              </w:rPr>
            </w:rPrChange>
          </w:rPr>
          <w:t>,</w:t>
        </w:r>
      </w:ins>
    </w:p>
    <w:p w:rsidR="00D87519" w:rsidRPr="00D87519" w:rsidRDefault="00D87519">
      <w:pPr>
        <w:autoSpaceDE w:val="0"/>
        <w:autoSpaceDN w:val="0"/>
        <w:adjustRightInd w:val="0"/>
        <w:spacing w:after="0" w:line="240" w:lineRule="auto"/>
        <w:ind w:left="720"/>
        <w:rPr>
          <w:ins w:id="731" w:author="Shumann Xu" w:date="2017-02-17T18:42:00Z"/>
          <w:rFonts w:ascii="Courier New" w:hAnsi="Courier New" w:cs="Courier New"/>
          <w:sz w:val="20"/>
          <w:szCs w:val="20"/>
          <w:rPrChange w:id="732" w:author="Shumann Xu" w:date="2017-02-17T18:43:00Z">
            <w:rPr>
              <w:ins w:id="733" w:author="Shumann Xu" w:date="2017-02-17T18:42:00Z"/>
              <w:rFonts w:ascii="Consolas" w:hAnsi="Consolas" w:cs="Courier New"/>
              <w:sz w:val="20"/>
              <w:szCs w:val="20"/>
            </w:rPr>
          </w:rPrChange>
        </w:rPr>
        <w:pPrChange w:id="734" w:author="Shumann Xu" w:date="2017-02-17T18:44:00Z">
          <w:pPr>
            <w:autoSpaceDE w:val="0"/>
            <w:autoSpaceDN w:val="0"/>
            <w:adjustRightInd w:val="0"/>
            <w:spacing w:after="0" w:line="240" w:lineRule="auto"/>
          </w:pPr>
        </w:pPrChange>
      </w:pPr>
      <w:ins w:id="735" w:author="Shumann Xu" w:date="2017-02-17T18:42:00Z">
        <w:r w:rsidRPr="00D87519">
          <w:rPr>
            <w:rFonts w:ascii="Courier New" w:hAnsi="Courier New" w:cs="Courier New"/>
            <w:sz w:val="20"/>
            <w:szCs w:val="20"/>
            <w:rPrChange w:id="736" w:author="Shumann Xu" w:date="2017-02-17T18:43:00Z">
              <w:rPr>
                <w:rFonts w:ascii="Consolas" w:hAnsi="Consolas" w:cs="Courier New"/>
                <w:sz w:val="20"/>
                <w:szCs w:val="20"/>
              </w:rPr>
            </w:rPrChange>
          </w:rPr>
          <w:lastRenderedPageBreak/>
          <w:t xml:space="preserve">        </w:t>
        </w:r>
        <w:r w:rsidRPr="00D87519">
          <w:rPr>
            <w:rFonts w:ascii="Courier New" w:hAnsi="Courier New" w:cs="Courier New"/>
            <w:color w:val="7F007F"/>
            <w:sz w:val="20"/>
            <w:szCs w:val="20"/>
            <w:rPrChange w:id="737" w:author="Shumann Xu" w:date="2017-02-17T18:43:00Z">
              <w:rPr>
                <w:rFonts w:ascii="Consolas" w:hAnsi="Consolas" w:cs="Courier New"/>
                <w:color w:val="7F007F"/>
                <w:sz w:val="20"/>
                <w:szCs w:val="20"/>
              </w:rPr>
            </w:rPrChange>
          </w:rPr>
          <w:t>"stdErrExpectedResultRegex"</w:t>
        </w:r>
        <w:r w:rsidRPr="00D87519">
          <w:rPr>
            <w:rFonts w:ascii="Courier New" w:hAnsi="Courier New" w:cs="Courier New"/>
            <w:color w:val="000000"/>
            <w:sz w:val="20"/>
            <w:szCs w:val="20"/>
            <w:rPrChange w:id="738" w:author="Shumann Xu" w:date="2017-02-17T18:43:00Z">
              <w:rPr>
                <w:rFonts w:ascii="Consolas" w:hAnsi="Consolas" w:cs="Courier New"/>
                <w:color w:val="000000"/>
                <w:sz w:val="20"/>
                <w:szCs w:val="20"/>
              </w:rPr>
            </w:rPrChange>
          </w:rPr>
          <w:t>:</w:t>
        </w:r>
        <w:r w:rsidRPr="00D87519">
          <w:rPr>
            <w:rFonts w:ascii="Courier New" w:hAnsi="Courier New" w:cs="Courier New"/>
            <w:i/>
            <w:iCs/>
            <w:color w:val="2A00FF"/>
            <w:sz w:val="20"/>
            <w:szCs w:val="20"/>
            <w:rPrChange w:id="739" w:author="Shumann Xu" w:date="2017-02-17T18:43:00Z">
              <w:rPr>
                <w:rFonts w:ascii="Consolas" w:hAnsi="Consolas" w:cs="Courier New"/>
                <w:i/>
                <w:iCs/>
                <w:color w:val="2A00FF"/>
                <w:sz w:val="20"/>
                <w:szCs w:val="20"/>
              </w:rPr>
            </w:rPrChange>
          </w:rPr>
          <w:t>""</w:t>
        </w:r>
      </w:ins>
    </w:p>
    <w:p w:rsidR="00D87519" w:rsidRPr="00D87519" w:rsidRDefault="00D87519">
      <w:pPr>
        <w:autoSpaceDE w:val="0"/>
        <w:autoSpaceDN w:val="0"/>
        <w:adjustRightInd w:val="0"/>
        <w:spacing w:after="0" w:line="240" w:lineRule="auto"/>
        <w:ind w:left="720"/>
        <w:rPr>
          <w:ins w:id="740" w:author="Shumann Xu" w:date="2017-02-17T18:42:00Z"/>
          <w:rFonts w:ascii="Courier New" w:hAnsi="Courier New" w:cs="Courier New"/>
          <w:sz w:val="20"/>
          <w:szCs w:val="20"/>
          <w:rPrChange w:id="741" w:author="Shumann Xu" w:date="2017-02-17T18:43:00Z">
            <w:rPr>
              <w:ins w:id="742" w:author="Shumann Xu" w:date="2017-02-17T18:42:00Z"/>
              <w:rFonts w:ascii="Consolas" w:hAnsi="Consolas" w:cs="Courier New"/>
              <w:sz w:val="20"/>
              <w:szCs w:val="20"/>
            </w:rPr>
          </w:rPrChange>
        </w:rPr>
        <w:pPrChange w:id="743" w:author="Shumann Xu" w:date="2017-02-17T18:44:00Z">
          <w:pPr>
            <w:autoSpaceDE w:val="0"/>
            <w:autoSpaceDN w:val="0"/>
            <w:adjustRightInd w:val="0"/>
            <w:spacing w:after="0" w:line="240" w:lineRule="auto"/>
          </w:pPr>
        </w:pPrChange>
      </w:pPr>
      <w:ins w:id="744" w:author="Shumann Xu" w:date="2017-02-17T18:42:00Z">
        <w:r w:rsidRPr="00D87519">
          <w:rPr>
            <w:rFonts w:ascii="Courier New" w:hAnsi="Courier New" w:cs="Courier New"/>
            <w:sz w:val="20"/>
            <w:szCs w:val="20"/>
            <w:rPrChange w:id="745" w:author="Shumann Xu" w:date="2017-02-17T18:43:00Z">
              <w:rPr>
                <w:rFonts w:ascii="Consolas" w:hAnsi="Consolas" w:cs="Courier New"/>
                <w:sz w:val="20"/>
                <w:szCs w:val="20"/>
              </w:rPr>
            </w:rPrChange>
          </w:rPr>
          <w:t xml:space="preserve">    </w:t>
        </w:r>
        <w:r w:rsidRPr="00D87519">
          <w:rPr>
            <w:rFonts w:ascii="Courier New" w:hAnsi="Courier New" w:cs="Courier New"/>
            <w:color w:val="000000"/>
            <w:sz w:val="20"/>
            <w:szCs w:val="20"/>
          </w:rPr>
          <w:t>}</w:t>
        </w:r>
        <w:r w:rsidRPr="00D87519">
          <w:rPr>
            <w:rFonts w:ascii="Courier New" w:hAnsi="Courier New" w:cs="Courier New"/>
            <w:color w:val="000000"/>
            <w:sz w:val="20"/>
            <w:szCs w:val="20"/>
            <w:rPrChange w:id="746" w:author="Shumann Xu" w:date="2017-02-17T18:43:00Z">
              <w:rPr>
                <w:rFonts w:ascii="Consolas" w:hAnsi="Consolas" w:cs="Courier New"/>
                <w:color w:val="000000"/>
                <w:sz w:val="20"/>
                <w:szCs w:val="20"/>
              </w:rPr>
            </w:rPrChange>
          </w:rPr>
          <w:t>,</w:t>
        </w:r>
      </w:ins>
    </w:p>
    <w:p w:rsidR="00D87519" w:rsidRPr="00D87519" w:rsidRDefault="00D87519">
      <w:pPr>
        <w:autoSpaceDE w:val="0"/>
        <w:autoSpaceDN w:val="0"/>
        <w:adjustRightInd w:val="0"/>
        <w:spacing w:after="0" w:line="240" w:lineRule="auto"/>
        <w:ind w:left="720"/>
        <w:rPr>
          <w:ins w:id="747" w:author="Shumann Xu" w:date="2017-02-17T18:42:00Z"/>
          <w:rFonts w:ascii="Courier New" w:hAnsi="Courier New" w:cs="Courier New"/>
          <w:sz w:val="20"/>
          <w:szCs w:val="20"/>
          <w:rPrChange w:id="748" w:author="Shumann Xu" w:date="2017-02-17T18:43:00Z">
            <w:rPr>
              <w:ins w:id="749" w:author="Shumann Xu" w:date="2017-02-17T18:42:00Z"/>
              <w:rFonts w:ascii="Consolas" w:hAnsi="Consolas" w:cs="Courier New"/>
              <w:sz w:val="20"/>
              <w:szCs w:val="20"/>
            </w:rPr>
          </w:rPrChange>
        </w:rPr>
        <w:pPrChange w:id="750" w:author="Shumann Xu" w:date="2017-02-17T18:44:00Z">
          <w:pPr>
            <w:autoSpaceDE w:val="0"/>
            <w:autoSpaceDN w:val="0"/>
            <w:adjustRightInd w:val="0"/>
            <w:spacing w:after="0" w:line="240" w:lineRule="auto"/>
          </w:pPr>
        </w:pPrChange>
      </w:pPr>
      <w:ins w:id="751" w:author="Shumann Xu" w:date="2017-02-17T18:42:00Z">
        <w:r w:rsidRPr="00D87519">
          <w:rPr>
            <w:rFonts w:ascii="Courier New" w:hAnsi="Courier New" w:cs="Courier New"/>
            <w:sz w:val="20"/>
            <w:szCs w:val="20"/>
            <w:rPrChange w:id="752" w:author="Shumann Xu" w:date="2017-02-17T18:43:00Z">
              <w:rPr>
                <w:rFonts w:ascii="Consolas" w:hAnsi="Consolas" w:cs="Courier New"/>
                <w:sz w:val="20"/>
                <w:szCs w:val="20"/>
              </w:rPr>
            </w:rPrChange>
          </w:rPr>
          <w:t xml:space="preserve">    </w:t>
        </w:r>
        <w:r w:rsidRPr="00D87519">
          <w:rPr>
            <w:rFonts w:ascii="Courier New" w:hAnsi="Courier New" w:cs="Courier New"/>
            <w:color w:val="000000"/>
            <w:sz w:val="20"/>
            <w:szCs w:val="20"/>
          </w:rPr>
          <w:t>{</w:t>
        </w:r>
      </w:ins>
    </w:p>
    <w:p w:rsidR="00D87519" w:rsidRPr="00D87519" w:rsidRDefault="00D87519">
      <w:pPr>
        <w:autoSpaceDE w:val="0"/>
        <w:autoSpaceDN w:val="0"/>
        <w:adjustRightInd w:val="0"/>
        <w:spacing w:after="0" w:line="240" w:lineRule="auto"/>
        <w:ind w:left="720"/>
        <w:rPr>
          <w:ins w:id="753" w:author="Shumann Xu" w:date="2017-02-17T18:42:00Z"/>
          <w:rFonts w:ascii="Courier New" w:hAnsi="Courier New" w:cs="Courier New"/>
          <w:sz w:val="20"/>
          <w:szCs w:val="20"/>
          <w:rPrChange w:id="754" w:author="Shumann Xu" w:date="2017-02-17T18:43:00Z">
            <w:rPr>
              <w:ins w:id="755" w:author="Shumann Xu" w:date="2017-02-17T18:42:00Z"/>
              <w:rFonts w:ascii="Consolas" w:hAnsi="Consolas" w:cs="Courier New"/>
              <w:sz w:val="20"/>
              <w:szCs w:val="20"/>
            </w:rPr>
          </w:rPrChange>
        </w:rPr>
        <w:pPrChange w:id="756" w:author="Shumann Xu" w:date="2017-02-17T18:44:00Z">
          <w:pPr>
            <w:autoSpaceDE w:val="0"/>
            <w:autoSpaceDN w:val="0"/>
            <w:adjustRightInd w:val="0"/>
            <w:spacing w:after="0" w:line="240" w:lineRule="auto"/>
          </w:pPr>
        </w:pPrChange>
      </w:pPr>
      <w:ins w:id="757" w:author="Shumann Xu" w:date="2017-02-17T18:42:00Z">
        <w:r w:rsidRPr="00D87519">
          <w:rPr>
            <w:rFonts w:ascii="Courier New" w:hAnsi="Courier New" w:cs="Courier New"/>
            <w:sz w:val="20"/>
            <w:szCs w:val="20"/>
            <w:rPrChange w:id="758" w:author="Shumann Xu" w:date="2017-02-17T18:43:00Z">
              <w:rPr>
                <w:rFonts w:ascii="Consolas" w:hAnsi="Consolas" w:cs="Courier New"/>
                <w:sz w:val="20"/>
                <w:szCs w:val="20"/>
              </w:rPr>
            </w:rPrChange>
          </w:rPr>
          <w:t xml:space="preserve">        </w:t>
        </w:r>
        <w:r w:rsidRPr="00D87519">
          <w:rPr>
            <w:rFonts w:ascii="Courier New" w:hAnsi="Courier New" w:cs="Courier New"/>
            <w:color w:val="7F007F"/>
            <w:sz w:val="20"/>
            <w:szCs w:val="20"/>
            <w:rPrChange w:id="759" w:author="Shumann Xu" w:date="2017-02-17T18:43:00Z">
              <w:rPr>
                <w:rFonts w:ascii="Consolas" w:hAnsi="Consolas" w:cs="Courier New"/>
                <w:color w:val="7F007F"/>
                <w:sz w:val="20"/>
                <w:szCs w:val="20"/>
              </w:rPr>
            </w:rPrChange>
          </w:rPr>
          <w:t>"parameters"</w:t>
        </w:r>
        <w:r w:rsidRPr="00D87519">
          <w:rPr>
            <w:rFonts w:ascii="Courier New" w:hAnsi="Courier New" w:cs="Courier New"/>
            <w:color w:val="000000"/>
            <w:sz w:val="20"/>
            <w:szCs w:val="20"/>
            <w:rPrChange w:id="760" w:author="Shumann Xu" w:date="2017-02-17T18:43:00Z">
              <w:rPr>
                <w:rFonts w:ascii="Consolas" w:hAnsi="Consolas" w:cs="Courier New"/>
                <w:color w:val="000000"/>
                <w:sz w:val="20"/>
                <w:szCs w:val="20"/>
              </w:rPr>
            </w:rPrChange>
          </w:rPr>
          <w:t>:[</w:t>
        </w:r>
      </w:ins>
    </w:p>
    <w:p w:rsidR="00D87519" w:rsidRPr="00D87519" w:rsidRDefault="00D87519">
      <w:pPr>
        <w:autoSpaceDE w:val="0"/>
        <w:autoSpaceDN w:val="0"/>
        <w:adjustRightInd w:val="0"/>
        <w:spacing w:after="0" w:line="240" w:lineRule="auto"/>
        <w:ind w:left="720"/>
        <w:rPr>
          <w:ins w:id="761" w:author="Shumann Xu" w:date="2017-02-17T18:42:00Z"/>
          <w:rFonts w:ascii="Courier New" w:hAnsi="Courier New" w:cs="Courier New"/>
          <w:sz w:val="20"/>
          <w:szCs w:val="20"/>
          <w:rPrChange w:id="762" w:author="Shumann Xu" w:date="2017-02-17T18:43:00Z">
            <w:rPr>
              <w:ins w:id="763" w:author="Shumann Xu" w:date="2017-02-17T18:42:00Z"/>
              <w:rFonts w:ascii="Consolas" w:hAnsi="Consolas" w:cs="Courier New"/>
              <w:sz w:val="20"/>
              <w:szCs w:val="20"/>
            </w:rPr>
          </w:rPrChange>
        </w:rPr>
        <w:pPrChange w:id="764" w:author="Shumann Xu" w:date="2017-02-17T18:44:00Z">
          <w:pPr>
            <w:autoSpaceDE w:val="0"/>
            <w:autoSpaceDN w:val="0"/>
            <w:adjustRightInd w:val="0"/>
            <w:spacing w:after="0" w:line="240" w:lineRule="auto"/>
          </w:pPr>
        </w:pPrChange>
      </w:pPr>
      <w:ins w:id="765" w:author="Shumann Xu" w:date="2017-02-17T18:42:00Z">
        <w:r w:rsidRPr="00D87519">
          <w:rPr>
            <w:rFonts w:ascii="Courier New" w:hAnsi="Courier New" w:cs="Courier New"/>
            <w:sz w:val="20"/>
            <w:szCs w:val="20"/>
            <w:rPrChange w:id="766" w:author="Shumann Xu" w:date="2017-02-17T18:43:00Z">
              <w:rPr>
                <w:rFonts w:ascii="Consolas" w:hAnsi="Consolas" w:cs="Courier New"/>
                <w:sz w:val="20"/>
                <w:szCs w:val="20"/>
              </w:rPr>
            </w:rPrChange>
          </w:rPr>
          <w:t xml:space="preserve">            </w:t>
        </w:r>
        <w:r w:rsidRPr="00D87519">
          <w:rPr>
            <w:rFonts w:ascii="Courier New" w:hAnsi="Courier New" w:cs="Courier New"/>
            <w:i/>
            <w:iCs/>
            <w:color w:val="2A00FF"/>
            <w:sz w:val="20"/>
            <w:szCs w:val="20"/>
            <w:rPrChange w:id="767" w:author="Shumann Xu" w:date="2017-02-17T18:43:00Z">
              <w:rPr>
                <w:rFonts w:ascii="Consolas" w:hAnsi="Consolas" w:cs="Courier New"/>
                <w:i/>
                <w:iCs/>
                <w:color w:val="2A00FF"/>
                <w:sz w:val="20"/>
                <w:szCs w:val="20"/>
              </w:rPr>
            </w:rPrChange>
          </w:rPr>
          <w:t>"sha$"</w:t>
        </w:r>
        <w:r w:rsidRPr="00D87519">
          <w:rPr>
            <w:rFonts w:ascii="Courier New" w:hAnsi="Courier New" w:cs="Courier New"/>
            <w:color w:val="000000"/>
            <w:sz w:val="20"/>
            <w:szCs w:val="20"/>
            <w:rPrChange w:id="768" w:author="Shumann Xu" w:date="2017-02-17T18:43:00Z">
              <w:rPr>
                <w:rFonts w:ascii="Consolas" w:hAnsi="Consolas" w:cs="Courier New"/>
                <w:color w:val="000000"/>
                <w:sz w:val="20"/>
                <w:szCs w:val="20"/>
              </w:rPr>
            </w:rPrChange>
          </w:rPr>
          <w:t>,</w:t>
        </w:r>
      </w:ins>
    </w:p>
    <w:p w:rsidR="00D87519" w:rsidRPr="00D87519" w:rsidRDefault="00D87519">
      <w:pPr>
        <w:autoSpaceDE w:val="0"/>
        <w:autoSpaceDN w:val="0"/>
        <w:adjustRightInd w:val="0"/>
        <w:spacing w:after="0" w:line="240" w:lineRule="auto"/>
        <w:ind w:left="720"/>
        <w:rPr>
          <w:ins w:id="769" w:author="Shumann Xu" w:date="2017-02-17T18:42:00Z"/>
          <w:rFonts w:ascii="Courier New" w:hAnsi="Courier New" w:cs="Courier New"/>
          <w:sz w:val="20"/>
          <w:szCs w:val="20"/>
          <w:rPrChange w:id="770" w:author="Shumann Xu" w:date="2017-02-17T18:43:00Z">
            <w:rPr>
              <w:ins w:id="771" w:author="Shumann Xu" w:date="2017-02-17T18:42:00Z"/>
              <w:rFonts w:ascii="Consolas" w:hAnsi="Consolas" w:cs="Courier New"/>
              <w:sz w:val="20"/>
              <w:szCs w:val="20"/>
            </w:rPr>
          </w:rPrChange>
        </w:rPr>
        <w:pPrChange w:id="772" w:author="Shumann Xu" w:date="2017-02-17T18:44:00Z">
          <w:pPr>
            <w:autoSpaceDE w:val="0"/>
            <w:autoSpaceDN w:val="0"/>
            <w:adjustRightInd w:val="0"/>
            <w:spacing w:after="0" w:line="240" w:lineRule="auto"/>
          </w:pPr>
        </w:pPrChange>
      </w:pPr>
      <w:ins w:id="773" w:author="Shumann Xu" w:date="2017-02-17T18:42:00Z">
        <w:r w:rsidRPr="00D87519">
          <w:rPr>
            <w:rFonts w:ascii="Courier New" w:hAnsi="Courier New" w:cs="Courier New"/>
            <w:sz w:val="20"/>
            <w:szCs w:val="20"/>
            <w:rPrChange w:id="774" w:author="Shumann Xu" w:date="2017-02-17T18:43:00Z">
              <w:rPr>
                <w:rFonts w:ascii="Consolas" w:hAnsi="Consolas" w:cs="Courier New"/>
                <w:sz w:val="20"/>
                <w:szCs w:val="20"/>
              </w:rPr>
            </w:rPrChange>
          </w:rPr>
          <w:t xml:space="preserve">            </w:t>
        </w:r>
        <w:r w:rsidRPr="00D87519">
          <w:rPr>
            <w:rFonts w:ascii="Courier New" w:hAnsi="Courier New" w:cs="Courier New"/>
            <w:i/>
            <w:iCs/>
            <w:color w:val="2A00FF"/>
            <w:sz w:val="20"/>
            <w:szCs w:val="20"/>
            <w:rPrChange w:id="775" w:author="Shumann Xu" w:date="2017-02-17T18:43:00Z">
              <w:rPr>
                <w:rFonts w:ascii="Consolas" w:hAnsi="Consolas" w:cs="Courier New"/>
                <w:i/>
                <w:iCs/>
                <w:color w:val="2A00FF"/>
                <w:sz w:val="20"/>
                <w:szCs w:val="20"/>
              </w:rPr>
            </w:rPrChange>
          </w:rPr>
          <w:t>"sha"</w:t>
        </w:r>
      </w:ins>
    </w:p>
    <w:p w:rsidR="00D87519" w:rsidRPr="00D87519" w:rsidRDefault="00D87519">
      <w:pPr>
        <w:autoSpaceDE w:val="0"/>
        <w:autoSpaceDN w:val="0"/>
        <w:adjustRightInd w:val="0"/>
        <w:spacing w:after="0" w:line="240" w:lineRule="auto"/>
        <w:ind w:left="720"/>
        <w:rPr>
          <w:ins w:id="776" w:author="Shumann Xu" w:date="2017-02-17T18:42:00Z"/>
          <w:rFonts w:ascii="Courier New" w:hAnsi="Courier New" w:cs="Courier New"/>
          <w:sz w:val="20"/>
          <w:szCs w:val="20"/>
          <w:rPrChange w:id="777" w:author="Shumann Xu" w:date="2017-02-17T18:43:00Z">
            <w:rPr>
              <w:ins w:id="778" w:author="Shumann Xu" w:date="2017-02-17T18:42:00Z"/>
              <w:rFonts w:ascii="Consolas" w:hAnsi="Consolas" w:cs="Courier New"/>
              <w:sz w:val="20"/>
              <w:szCs w:val="20"/>
            </w:rPr>
          </w:rPrChange>
        </w:rPr>
        <w:pPrChange w:id="779" w:author="Shumann Xu" w:date="2017-02-17T18:44:00Z">
          <w:pPr>
            <w:autoSpaceDE w:val="0"/>
            <w:autoSpaceDN w:val="0"/>
            <w:adjustRightInd w:val="0"/>
            <w:spacing w:after="0" w:line="240" w:lineRule="auto"/>
          </w:pPr>
        </w:pPrChange>
      </w:pPr>
      <w:ins w:id="780" w:author="Shumann Xu" w:date="2017-02-17T18:42:00Z">
        <w:r w:rsidRPr="00D87519">
          <w:rPr>
            <w:rFonts w:ascii="Courier New" w:hAnsi="Courier New" w:cs="Courier New"/>
            <w:sz w:val="20"/>
            <w:szCs w:val="20"/>
            <w:rPrChange w:id="781" w:author="Shumann Xu" w:date="2017-02-17T18:43:00Z">
              <w:rPr>
                <w:rFonts w:ascii="Consolas" w:hAnsi="Consolas" w:cs="Courier New"/>
                <w:sz w:val="20"/>
                <w:szCs w:val="20"/>
              </w:rPr>
            </w:rPrChange>
          </w:rPr>
          <w:t xml:space="preserve">        </w:t>
        </w:r>
        <w:r w:rsidRPr="00D87519">
          <w:rPr>
            <w:rFonts w:ascii="Courier New" w:hAnsi="Courier New" w:cs="Courier New"/>
            <w:color w:val="000000"/>
            <w:sz w:val="20"/>
            <w:szCs w:val="20"/>
            <w:rPrChange w:id="782" w:author="Shumann Xu" w:date="2017-02-17T18:43:00Z">
              <w:rPr>
                <w:rFonts w:ascii="Consolas" w:hAnsi="Consolas" w:cs="Courier New"/>
                <w:color w:val="000000"/>
                <w:sz w:val="20"/>
                <w:szCs w:val="20"/>
              </w:rPr>
            </w:rPrChange>
          </w:rPr>
          <w:t>],</w:t>
        </w:r>
      </w:ins>
    </w:p>
    <w:p w:rsidR="00D87519" w:rsidRPr="00D87519" w:rsidRDefault="00D87519">
      <w:pPr>
        <w:autoSpaceDE w:val="0"/>
        <w:autoSpaceDN w:val="0"/>
        <w:adjustRightInd w:val="0"/>
        <w:spacing w:after="0" w:line="240" w:lineRule="auto"/>
        <w:ind w:left="720"/>
        <w:rPr>
          <w:ins w:id="783" w:author="Shumann Xu" w:date="2017-02-17T18:42:00Z"/>
          <w:rFonts w:ascii="Courier New" w:hAnsi="Courier New" w:cs="Courier New"/>
          <w:sz w:val="20"/>
          <w:szCs w:val="20"/>
          <w:rPrChange w:id="784" w:author="Shumann Xu" w:date="2017-02-17T18:43:00Z">
            <w:rPr>
              <w:ins w:id="785" w:author="Shumann Xu" w:date="2017-02-17T18:42:00Z"/>
              <w:rFonts w:ascii="Consolas" w:hAnsi="Consolas" w:cs="Courier New"/>
              <w:sz w:val="20"/>
              <w:szCs w:val="20"/>
            </w:rPr>
          </w:rPrChange>
        </w:rPr>
        <w:pPrChange w:id="786" w:author="Shumann Xu" w:date="2017-02-17T18:44:00Z">
          <w:pPr>
            <w:autoSpaceDE w:val="0"/>
            <w:autoSpaceDN w:val="0"/>
            <w:adjustRightInd w:val="0"/>
            <w:spacing w:after="0" w:line="240" w:lineRule="auto"/>
          </w:pPr>
        </w:pPrChange>
      </w:pPr>
      <w:ins w:id="787" w:author="Shumann Xu" w:date="2017-02-17T18:42:00Z">
        <w:r w:rsidRPr="00D87519">
          <w:rPr>
            <w:rFonts w:ascii="Courier New" w:hAnsi="Courier New" w:cs="Courier New"/>
            <w:sz w:val="20"/>
            <w:szCs w:val="20"/>
            <w:rPrChange w:id="788" w:author="Shumann Xu" w:date="2017-02-17T18:43:00Z">
              <w:rPr>
                <w:rFonts w:ascii="Consolas" w:hAnsi="Consolas" w:cs="Courier New"/>
                <w:sz w:val="20"/>
                <w:szCs w:val="20"/>
              </w:rPr>
            </w:rPrChange>
          </w:rPr>
          <w:t xml:space="preserve">        </w:t>
        </w:r>
        <w:r w:rsidRPr="00D87519">
          <w:rPr>
            <w:rFonts w:ascii="Courier New" w:hAnsi="Courier New" w:cs="Courier New"/>
            <w:color w:val="7F007F"/>
            <w:sz w:val="20"/>
            <w:szCs w:val="20"/>
            <w:rPrChange w:id="789" w:author="Shumann Xu" w:date="2017-02-17T18:43:00Z">
              <w:rPr>
                <w:rFonts w:ascii="Consolas" w:hAnsi="Consolas" w:cs="Courier New"/>
                <w:color w:val="7F007F"/>
                <w:sz w:val="20"/>
                <w:szCs w:val="20"/>
              </w:rPr>
            </w:rPrChange>
          </w:rPr>
          <w:t>"stdOutExpectedResultRegex"</w:t>
        </w:r>
        <w:r w:rsidRPr="00D87519">
          <w:rPr>
            <w:rFonts w:ascii="Courier New" w:hAnsi="Courier New" w:cs="Courier New"/>
            <w:color w:val="000000"/>
            <w:sz w:val="20"/>
            <w:szCs w:val="20"/>
            <w:rPrChange w:id="790" w:author="Shumann Xu" w:date="2017-02-17T18:43:00Z">
              <w:rPr>
                <w:rFonts w:ascii="Consolas" w:hAnsi="Consolas" w:cs="Courier New"/>
                <w:color w:val="000000"/>
                <w:sz w:val="20"/>
                <w:szCs w:val="20"/>
              </w:rPr>
            </w:rPrChange>
          </w:rPr>
          <w:t>:</w:t>
        </w:r>
        <w:r w:rsidRPr="00D87519">
          <w:rPr>
            <w:rFonts w:ascii="Courier New" w:hAnsi="Courier New" w:cs="Courier New"/>
            <w:i/>
            <w:iCs/>
            <w:color w:val="2A00FF"/>
            <w:sz w:val="20"/>
            <w:szCs w:val="20"/>
            <w:rPrChange w:id="791" w:author="Shumann Xu" w:date="2017-02-17T18:43:00Z">
              <w:rPr>
                <w:rFonts w:ascii="Consolas" w:hAnsi="Consolas" w:cs="Courier New"/>
                <w:i/>
                <w:iCs/>
                <w:color w:val="2A00FF"/>
                <w:sz w:val="20"/>
                <w:szCs w:val="20"/>
              </w:rPr>
            </w:rPrChange>
          </w:rPr>
          <w:t>".*matches.*"</w:t>
        </w:r>
        <w:r w:rsidRPr="00D87519">
          <w:rPr>
            <w:rFonts w:ascii="Courier New" w:hAnsi="Courier New" w:cs="Courier New"/>
            <w:color w:val="000000"/>
            <w:sz w:val="20"/>
            <w:szCs w:val="20"/>
            <w:rPrChange w:id="792" w:author="Shumann Xu" w:date="2017-02-17T18:43:00Z">
              <w:rPr>
                <w:rFonts w:ascii="Consolas" w:hAnsi="Consolas" w:cs="Courier New"/>
                <w:color w:val="000000"/>
                <w:sz w:val="20"/>
                <w:szCs w:val="20"/>
              </w:rPr>
            </w:rPrChange>
          </w:rPr>
          <w:t>,</w:t>
        </w:r>
      </w:ins>
    </w:p>
    <w:p w:rsidR="00D87519" w:rsidRPr="00D87519" w:rsidRDefault="00D87519">
      <w:pPr>
        <w:autoSpaceDE w:val="0"/>
        <w:autoSpaceDN w:val="0"/>
        <w:adjustRightInd w:val="0"/>
        <w:spacing w:after="0" w:line="240" w:lineRule="auto"/>
        <w:ind w:left="720"/>
        <w:rPr>
          <w:ins w:id="793" w:author="Shumann Xu" w:date="2017-02-17T18:42:00Z"/>
          <w:rFonts w:ascii="Courier New" w:hAnsi="Courier New" w:cs="Courier New"/>
          <w:sz w:val="20"/>
          <w:szCs w:val="20"/>
          <w:rPrChange w:id="794" w:author="Shumann Xu" w:date="2017-02-17T18:43:00Z">
            <w:rPr>
              <w:ins w:id="795" w:author="Shumann Xu" w:date="2017-02-17T18:42:00Z"/>
              <w:rFonts w:ascii="Consolas" w:hAnsi="Consolas" w:cs="Courier New"/>
              <w:sz w:val="20"/>
              <w:szCs w:val="20"/>
            </w:rPr>
          </w:rPrChange>
        </w:rPr>
        <w:pPrChange w:id="796" w:author="Shumann Xu" w:date="2017-02-17T18:44:00Z">
          <w:pPr>
            <w:autoSpaceDE w:val="0"/>
            <w:autoSpaceDN w:val="0"/>
            <w:adjustRightInd w:val="0"/>
            <w:spacing w:after="0" w:line="240" w:lineRule="auto"/>
          </w:pPr>
        </w:pPrChange>
      </w:pPr>
      <w:ins w:id="797" w:author="Shumann Xu" w:date="2017-02-17T18:42:00Z">
        <w:r w:rsidRPr="00D87519">
          <w:rPr>
            <w:rFonts w:ascii="Courier New" w:hAnsi="Courier New" w:cs="Courier New"/>
            <w:sz w:val="20"/>
            <w:szCs w:val="20"/>
            <w:rPrChange w:id="798" w:author="Shumann Xu" w:date="2017-02-17T18:43:00Z">
              <w:rPr>
                <w:rFonts w:ascii="Consolas" w:hAnsi="Consolas" w:cs="Courier New"/>
                <w:sz w:val="20"/>
                <w:szCs w:val="20"/>
              </w:rPr>
            </w:rPrChange>
          </w:rPr>
          <w:t xml:space="preserve">        </w:t>
        </w:r>
        <w:r w:rsidRPr="00D87519">
          <w:rPr>
            <w:rFonts w:ascii="Courier New" w:hAnsi="Courier New" w:cs="Courier New"/>
            <w:color w:val="7F007F"/>
            <w:sz w:val="20"/>
            <w:szCs w:val="20"/>
            <w:rPrChange w:id="799" w:author="Shumann Xu" w:date="2017-02-17T18:43:00Z">
              <w:rPr>
                <w:rFonts w:ascii="Consolas" w:hAnsi="Consolas" w:cs="Courier New"/>
                <w:color w:val="7F007F"/>
                <w:sz w:val="20"/>
                <w:szCs w:val="20"/>
              </w:rPr>
            </w:rPrChange>
          </w:rPr>
          <w:t>"stdErrExpectedResultRegex"</w:t>
        </w:r>
        <w:r w:rsidRPr="00D87519">
          <w:rPr>
            <w:rFonts w:ascii="Courier New" w:hAnsi="Courier New" w:cs="Courier New"/>
            <w:color w:val="000000"/>
            <w:sz w:val="20"/>
            <w:szCs w:val="20"/>
            <w:rPrChange w:id="800" w:author="Shumann Xu" w:date="2017-02-17T18:43:00Z">
              <w:rPr>
                <w:rFonts w:ascii="Consolas" w:hAnsi="Consolas" w:cs="Courier New"/>
                <w:color w:val="000000"/>
                <w:sz w:val="20"/>
                <w:szCs w:val="20"/>
              </w:rPr>
            </w:rPrChange>
          </w:rPr>
          <w:t>:</w:t>
        </w:r>
        <w:r w:rsidRPr="00D87519">
          <w:rPr>
            <w:rFonts w:ascii="Courier New" w:hAnsi="Courier New" w:cs="Courier New"/>
            <w:i/>
            <w:iCs/>
            <w:color w:val="2A00FF"/>
            <w:sz w:val="20"/>
            <w:szCs w:val="20"/>
            <w:rPrChange w:id="801" w:author="Shumann Xu" w:date="2017-02-17T18:43:00Z">
              <w:rPr>
                <w:rFonts w:ascii="Consolas" w:hAnsi="Consolas" w:cs="Courier New"/>
                <w:i/>
                <w:iCs/>
                <w:color w:val="2A00FF"/>
                <w:sz w:val="20"/>
                <w:szCs w:val="20"/>
              </w:rPr>
            </w:rPrChange>
          </w:rPr>
          <w:t>""</w:t>
        </w:r>
      </w:ins>
    </w:p>
    <w:p w:rsidR="00D87519" w:rsidRPr="00D87519" w:rsidRDefault="00D87519">
      <w:pPr>
        <w:widowControl w:val="0"/>
        <w:overflowPunct w:val="0"/>
        <w:autoSpaceDE w:val="0"/>
        <w:autoSpaceDN w:val="0"/>
        <w:adjustRightInd w:val="0"/>
        <w:spacing w:after="0" w:line="262" w:lineRule="auto"/>
        <w:ind w:left="1080" w:right="120" w:firstLine="435"/>
        <w:rPr>
          <w:ins w:id="802" w:author="Shumann Xu" w:date="2017-02-17T18:42:00Z"/>
          <w:rFonts w:ascii="Courier New" w:hAnsi="Courier New" w:cs="Courier New"/>
          <w:color w:val="000000"/>
          <w:sz w:val="20"/>
          <w:szCs w:val="20"/>
          <w:rPrChange w:id="803" w:author="Shumann Xu" w:date="2017-02-17T18:43:00Z">
            <w:rPr>
              <w:ins w:id="804" w:author="Shumann Xu" w:date="2017-02-17T18:42:00Z"/>
              <w:rFonts w:ascii="Consolas" w:hAnsi="Consolas" w:cs="Courier New"/>
              <w:color w:val="000000"/>
              <w:sz w:val="20"/>
              <w:szCs w:val="20"/>
            </w:rPr>
          </w:rPrChange>
        </w:rPr>
        <w:pPrChange w:id="805" w:author="Shumann Xu" w:date="2017-02-17T18:44:00Z">
          <w:pPr>
            <w:widowControl w:val="0"/>
            <w:overflowPunct w:val="0"/>
            <w:autoSpaceDE w:val="0"/>
            <w:autoSpaceDN w:val="0"/>
            <w:adjustRightInd w:val="0"/>
            <w:spacing w:after="0" w:line="262" w:lineRule="auto"/>
            <w:ind w:left="360" w:right="120" w:firstLine="435"/>
          </w:pPr>
        </w:pPrChange>
      </w:pPr>
      <w:ins w:id="806" w:author="Shumann Xu" w:date="2017-02-17T18:42:00Z">
        <w:r w:rsidRPr="00D87519">
          <w:rPr>
            <w:rFonts w:ascii="Courier New" w:hAnsi="Courier New" w:cs="Courier New"/>
            <w:color w:val="000000"/>
            <w:sz w:val="20"/>
            <w:szCs w:val="20"/>
          </w:rPr>
          <w:t>}</w:t>
        </w:r>
        <w:r w:rsidRPr="00D87519">
          <w:rPr>
            <w:rFonts w:ascii="Courier New" w:hAnsi="Courier New" w:cs="Courier New"/>
            <w:color w:val="000000"/>
            <w:sz w:val="20"/>
            <w:szCs w:val="20"/>
            <w:rPrChange w:id="807" w:author="Shumann Xu" w:date="2017-02-17T18:43:00Z">
              <w:rPr>
                <w:rFonts w:ascii="Consolas" w:hAnsi="Consolas" w:cs="Courier New"/>
                <w:color w:val="000000"/>
                <w:sz w:val="20"/>
                <w:szCs w:val="20"/>
              </w:rPr>
            </w:rPrChange>
          </w:rPr>
          <w:t>,</w:t>
        </w:r>
      </w:ins>
    </w:p>
    <w:p w:rsidR="00D87519" w:rsidRDefault="00D87519">
      <w:pPr>
        <w:widowControl w:val="0"/>
        <w:overflowPunct w:val="0"/>
        <w:autoSpaceDE w:val="0"/>
        <w:autoSpaceDN w:val="0"/>
        <w:adjustRightInd w:val="0"/>
        <w:spacing w:after="0" w:line="262" w:lineRule="auto"/>
        <w:ind w:left="1080" w:right="120" w:firstLine="435"/>
        <w:rPr>
          <w:ins w:id="808" w:author="Shumann Xu" w:date="2017-02-17T18:43:00Z"/>
          <w:rFonts w:ascii="Courier New" w:hAnsi="Courier New" w:cs="Courier New"/>
          <w:color w:val="000000"/>
          <w:sz w:val="20"/>
          <w:szCs w:val="20"/>
        </w:rPr>
        <w:pPrChange w:id="809" w:author="Shumann Xu" w:date="2017-02-17T18:44:00Z">
          <w:pPr>
            <w:widowControl w:val="0"/>
            <w:overflowPunct w:val="0"/>
            <w:autoSpaceDE w:val="0"/>
            <w:autoSpaceDN w:val="0"/>
            <w:adjustRightInd w:val="0"/>
            <w:spacing w:after="0" w:line="262" w:lineRule="auto"/>
            <w:ind w:left="360" w:right="120" w:firstLine="435"/>
          </w:pPr>
        </w:pPrChange>
      </w:pPr>
      <w:ins w:id="810" w:author="Shumann Xu" w:date="2017-02-17T18:42:00Z">
        <w:r w:rsidRPr="00D87519">
          <w:rPr>
            <w:rFonts w:ascii="Courier New" w:hAnsi="Courier New" w:cs="Courier New"/>
            <w:color w:val="000000"/>
            <w:sz w:val="20"/>
            <w:szCs w:val="20"/>
            <w:rPrChange w:id="811" w:author="Shumann Xu" w:date="2017-02-17T18:43:00Z">
              <w:rPr>
                <w:rFonts w:ascii="Consolas" w:hAnsi="Consolas" w:cs="Courier New"/>
                <w:color w:val="000000"/>
                <w:sz w:val="20"/>
                <w:szCs w:val="20"/>
              </w:rPr>
            </w:rPrChange>
          </w:rPr>
          <w:t>……</w:t>
        </w:r>
      </w:ins>
    </w:p>
    <w:p w:rsidR="00D87519" w:rsidRDefault="00D87519">
      <w:pPr>
        <w:widowControl w:val="0"/>
        <w:overflowPunct w:val="0"/>
        <w:autoSpaceDE w:val="0"/>
        <w:autoSpaceDN w:val="0"/>
        <w:adjustRightInd w:val="0"/>
        <w:spacing w:after="0" w:line="262" w:lineRule="auto"/>
        <w:ind w:left="1080" w:right="120" w:firstLine="435"/>
        <w:rPr>
          <w:ins w:id="812" w:author="Shumann Xu" w:date="2017-02-17T18:43:00Z"/>
          <w:rFonts w:ascii="Courier New" w:hAnsi="Courier New" w:cs="Courier New"/>
          <w:color w:val="000000"/>
          <w:sz w:val="20"/>
          <w:szCs w:val="20"/>
        </w:rPr>
        <w:pPrChange w:id="813" w:author="Shumann Xu" w:date="2017-02-17T18:44:00Z">
          <w:pPr>
            <w:widowControl w:val="0"/>
            <w:overflowPunct w:val="0"/>
            <w:autoSpaceDE w:val="0"/>
            <w:autoSpaceDN w:val="0"/>
            <w:adjustRightInd w:val="0"/>
            <w:spacing w:after="0" w:line="262" w:lineRule="auto"/>
            <w:ind w:left="720" w:right="120" w:firstLine="435"/>
          </w:pPr>
        </w:pPrChange>
      </w:pPr>
      <w:ins w:id="814" w:author="Shumann Xu" w:date="2017-02-17T18:43:00Z">
        <w:r w:rsidRPr="00F278FF">
          <w:rPr>
            <w:rFonts w:ascii="Courier New" w:hAnsi="Courier New" w:cs="Courier New"/>
            <w:color w:val="000000"/>
            <w:sz w:val="20"/>
            <w:szCs w:val="20"/>
          </w:rPr>
          <w:t>……</w:t>
        </w:r>
      </w:ins>
    </w:p>
    <w:p w:rsidR="00D87519" w:rsidRDefault="00D87519">
      <w:pPr>
        <w:widowControl w:val="0"/>
        <w:overflowPunct w:val="0"/>
        <w:autoSpaceDE w:val="0"/>
        <w:autoSpaceDN w:val="0"/>
        <w:adjustRightInd w:val="0"/>
        <w:spacing w:after="0" w:line="262" w:lineRule="auto"/>
        <w:ind w:left="1080" w:right="120" w:firstLine="435"/>
        <w:rPr>
          <w:ins w:id="815" w:author="Shumann Xu" w:date="2017-02-17T18:43:00Z"/>
          <w:rFonts w:ascii="Courier New" w:hAnsi="Courier New" w:cs="Courier New"/>
          <w:color w:val="000000"/>
          <w:sz w:val="20"/>
          <w:szCs w:val="20"/>
        </w:rPr>
        <w:pPrChange w:id="816" w:author="Shumann Xu" w:date="2017-02-17T18:44:00Z">
          <w:pPr>
            <w:widowControl w:val="0"/>
            <w:overflowPunct w:val="0"/>
            <w:autoSpaceDE w:val="0"/>
            <w:autoSpaceDN w:val="0"/>
            <w:adjustRightInd w:val="0"/>
            <w:spacing w:after="0" w:line="262" w:lineRule="auto"/>
            <w:ind w:left="720" w:right="120" w:firstLine="435"/>
          </w:pPr>
        </w:pPrChange>
      </w:pPr>
      <w:ins w:id="817" w:author="Shumann Xu" w:date="2017-02-17T18:43:00Z">
        <w:r w:rsidRPr="00F278FF">
          <w:rPr>
            <w:rFonts w:ascii="Courier New" w:hAnsi="Courier New" w:cs="Courier New"/>
            <w:color w:val="000000"/>
            <w:sz w:val="20"/>
            <w:szCs w:val="20"/>
          </w:rPr>
          <w:t>……</w:t>
        </w:r>
      </w:ins>
    </w:p>
    <w:p w:rsidR="00D87519" w:rsidRDefault="00D87519">
      <w:pPr>
        <w:widowControl w:val="0"/>
        <w:overflowPunct w:val="0"/>
        <w:autoSpaceDE w:val="0"/>
        <w:autoSpaceDN w:val="0"/>
        <w:adjustRightInd w:val="0"/>
        <w:spacing w:after="0" w:line="262" w:lineRule="auto"/>
        <w:ind w:left="1080" w:right="120" w:firstLine="435"/>
        <w:rPr>
          <w:ins w:id="818" w:author="Shumann Xu" w:date="2017-02-17T18:43:00Z"/>
          <w:rFonts w:ascii="Courier New" w:hAnsi="Courier New" w:cs="Courier New"/>
          <w:color w:val="000000"/>
          <w:sz w:val="20"/>
          <w:szCs w:val="20"/>
        </w:rPr>
        <w:pPrChange w:id="819" w:author="Shumann Xu" w:date="2017-02-17T18:44:00Z">
          <w:pPr>
            <w:widowControl w:val="0"/>
            <w:overflowPunct w:val="0"/>
            <w:autoSpaceDE w:val="0"/>
            <w:autoSpaceDN w:val="0"/>
            <w:adjustRightInd w:val="0"/>
            <w:spacing w:after="0" w:line="262" w:lineRule="auto"/>
            <w:ind w:left="360" w:right="120" w:firstLine="435"/>
          </w:pPr>
        </w:pPrChange>
      </w:pPr>
      <w:ins w:id="820" w:author="Shumann Xu" w:date="2017-02-17T18:43:00Z">
        <w:r w:rsidRPr="00F278FF">
          <w:rPr>
            <w:rFonts w:ascii="Courier New" w:hAnsi="Courier New" w:cs="Courier New"/>
            <w:color w:val="000000"/>
            <w:sz w:val="20"/>
            <w:szCs w:val="20"/>
          </w:rPr>
          <w:t>……</w:t>
        </w:r>
      </w:ins>
    </w:p>
    <w:p w:rsidR="00D87519" w:rsidRPr="00D87519" w:rsidRDefault="00D87519">
      <w:pPr>
        <w:widowControl w:val="0"/>
        <w:overflowPunct w:val="0"/>
        <w:autoSpaceDE w:val="0"/>
        <w:autoSpaceDN w:val="0"/>
        <w:adjustRightInd w:val="0"/>
        <w:spacing w:after="0" w:line="262" w:lineRule="auto"/>
        <w:ind w:left="1080" w:right="120" w:firstLine="435"/>
        <w:rPr>
          <w:ins w:id="821" w:author="Shumann Xu" w:date="2017-02-17T18:42:00Z"/>
          <w:rFonts w:ascii="Courier New" w:hAnsi="Courier New" w:cs="Courier New"/>
          <w:color w:val="000000"/>
          <w:sz w:val="20"/>
          <w:szCs w:val="20"/>
          <w:rPrChange w:id="822" w:author="Shumann Xu" w:date="2017-02-17T18:43:00Z">
            <w:rPr>
              <w:ins w:id="823" w:author="Shumann Xu" w:date="2017-02-17T18:42:00Z"/>
              <w:rFonts w:ascii="Consolas" w:hAnsi="Consolas" w:cs="Courier New"/>
              <w:color w:val="000000"/>
              <w:sz w:val="20"/>
              <w:szCs w:val="20"/>
            </w:rPr>
          </w:rPrChange>
        </w:rPr>
        <w:pPrChange w:id="824" w:author="Shumann Xu" w:date="2017-02-17T18:44:00Z">
          <w:pPr>
            <w:widowControl w:val="0"/>
            <w:overflowPunct w:val="0"/>
            <w:autoSpaceDE w:val="0"/>
            <w:autoSpaceDN w:val="0"/>
            <w:adjustRightInd w:val="0"/>
            <w:spacing w:after="0" w:line="262" w:lineRule="auto"/>
            <w:ind w:left="360" w:right="120" w:firstLine="435"/>
          </w:pPr>
        </w:pPrChange>
      </w:pPr>
    </w:p>
    <w:p w:rsidR="00D87519" w:rsidRDefault="00D87519">
      <w:pPr>
        <w:widowControl w:val="0"/>
        <w:overflowPunct w:val="0"/>
        <w:autoSpaceDE w:val="0"/>
        <w:autoSpaceDN w:val="0"/>
        <w:adjustRightInd w:val="0"/>
        <w:spacing w:after="0" w:line="262" w:lineRule="auto"/>
        <w:ind w:left="720" w:right="120"/>
        <w:rPr>
          <w:ins w:id="825" w:author="Shumann Xu" w:date="2017-02-17T18:44:00Z"/>
          <w:rFonts w:ascii="Courier New" w:hAnsi="Courier New" w:cs="Courier New"/>
          <w:color w:val="000000"/>
          <w:sz w:val="20"/>
          <w:szCs w:val="20"/>
        </w:rPr>
        <w:pPrChange w:id="826" w:author="Shumann Xu" w:date="2017-02-17T18:44:00Z">
          <w:pPr>
            <w:widowControl w:val="0"/>
            <w:overflowPunct w:val="0"/>
            <w:autoSpaceDE w:val="0"/>
            <w:autoSpaceDN w:val="0"/>
            <w:adjustRightInd w:val="0"/>
            <w:spacing w:after="0" w:line="262" w:lineRule="auto"/>
            <w:ind w:left="360" w:right="120"/>
          </w:pPr>
        </w:pPrChange>
      </w:pPr>
      <w:ins w:id="827" w:author="Shumann Xu" w:date="2017-02-17T18:42:00Z">
        <w:r w:rsidRPr="00D87519">
          <w:rPr>
            <w:rFonts w:ascii="Courier New" w:hAnsi="Courier New" w:cs="Courier New"/>
            <w:color w:val="000000"/>
            <w:sz w:val="20"/>
            <w:szCs w:val="20"/>
            <w:rPrChange w:id="828" w:author="Shumann Xu" w:date="2017-02-17T18:43:00Z">
              <w:rPr>
                <w:rFonts w:ascii="Consolas" w:hAnsi="Consolas" w:cs="Courier New"/>
                <w:color w:val="000000"/>
                <w:sz w:val="20"/>
                <w:szCs w:val="20"/>
              </w:rPr>
            </w:rPrChange>
          </w:rPr>
          <w:t>]</w:t>
        </w:r>
      </w:ins>
    </w:p>
    <w:p w:rsidR="00D87519" w:rsidRDefault="00D87519">
      <w:pPr>
        <w:widowControl w:val="0"/>
        <w:overflowPunct w:val="0"/>
        <w:autoSpaceDE w:val="0"/>
        <w:autoSpaceDN w:val="0"/>
        <w:adjustRightInd w:val="0"/>
        <w:spacing w:after="0" w:line="262" w:lineRule="auto"/>
        <w:ind w:left="720" w:right="120"/>
        <w:rPr>
          <w:ins w:id="829" w:author="Shumann Xu" w:date="2017-02-17T18:45:00Z"/>
          <w:rFonts w:ascii="Courier New" w:hAnsi="Courier New" w:cs="Courier New"/>
        </w:rPr>
        <w:pPrChange w:id="830" w:author="Shumann Xu" w:date="2017-02-17T18:44:00Z">
          <w:pPr>
            <w:widowControl w:val="0"/>
            <w:overflowPunct w:val="0"/>
            <w:autoSpaceDE w:val="0"/>
            <w:autoSpaceDN w:val="0"/>
            <w:adjustRightInd w:val="0"/>
            <w:spacing w:after="0" w:line="262" w:lineRule="auto"/>
            <w:ind w:left="360" w:right="120"/>
          </w:pPr>
        </w:pPrChange>
      </w:pPr>
    </w:p>
    <w:p w:rsidR="00924D84" w:rsidRDefault="00924D84">
      <w:pPr>
        <w:widowControl w:val="0"/>
        <w:overflowPunct w:val="0"/>
        <w:autoSpaceDE w:val="0"/>
        <w:autoSpaceDN w:val="0"/>
        <w:adjustRightInd w:val="0"/>
        <w:spacing w:after="0" w:line="262" w:lineRule="auto"/>
        <w:ind w:left="720" w:right="120"/>
        <w:rPr>
          <w:ins w:id="831" w:author="Shumann Xu" w:date="2017-02-17T18:47:00Z"/>
          <w:rFonts w:cs="Calibri"/>
          <w:b/>
          <w:bCs/>
          <w:sz w:val="36"/>
          <w:szCs w:val="36"/>
        </w:rPr>
        <w:pPrChange w:id="832" w:author="Shumann Xu" w:date="2017-02-17T18:47:00Z">
          <w:pPr>
            <w:widowControl w:val="0"/>
            <w:overflowPunct w:val="0"/>
            <w:autoSpaceDE w:val="0"/>
            <w:autoSpaceDN w:val="0"/>
            <w:adjustRightInd w:val="0"/>
            <w:spacing w:after="0" w:line="262" w:lineRule="auto"/>
            <w:ind w:left="360" w:right="120"/>
          </w:pPr>
        </w:pPrChange>
      </w:pPr>
      <w:ins w:id="833" w:author="Shumann Xu" w:date="2017-02-17T18:45:00Z">
        <w:r>
          <w:rPr>
            <w:rFonts w:ascii="Courier New" w:hAnsi="Courier New" w:cs="Courier New"/>
          </w:rPr>
          <w:br w:type="page"/>
        </w:r>
      </w:ins>
      <w:ins w:id="834" w:author="Shumann Xu" w:date="2017-02-17T18:46:00Z">
        <w:r>
          <w:rPr>
            <w:rFonts w:cs="Calibri"/>
            <w:b/>
            <w:bCs/>
            <w:sz w:val="28"/>
            <w:szCs w:val="28"/>
          </w:rPr>
          <w:lastRenderedPageBreak/>
          <w:t xml:space="preserve">6. </w:t>
        </w:r>
      </w:ins>
      <w:ins w:id="835" w:author="Shumann Xu" w:date="2017-02-17T18:45:00Z">
        <w:r w:rsidRPr="00924D84">
          <w:rPr>
            <w:rFonts w:cs="Calibri"/>
            <w:b/>
            <w:bCs/>
            <w:sz w:val="36"/>
            <w:szCs w:val="36"/>
            <w:rPrChange w:id="836" w:author="Shumann Xu" w:date="2017-02-17T18:46:00Z">
              <w:rPr>
                <w:rFonts w:ascii="Courier New" w:hAnsi="Courier New" w:cs="Calibri"/>
                <w:bCs/>
                <w:szCs w:val="36"/>
              </w:rPr>
            </w:rPrChange>
          </w:rPr>
          <w:t xml:space="preserve">Building </w:t>
        </w:r>
      </w:ins>
      <w:ins w:id="837" w:author="Shumann Xu" w:date="2017-02-17T19:12:00Z">
        <w:r w:rsidR="00307934">
          <w:rPr>
            <w:rFonts w:cs="Calibri"/>
            <w:b/>
            <w:bCs/>
            <w:sz w:val="36"/>
            <w:szCs w:val="36"/>
          </w:rPr>
          <w:t xml:space="preserve">and Executing </w:t>
        </w:r>
      </w:ins>
      <w:ins w:id="838" w:author="Shumann Xu" w:date="2017-02-17T18:45:00Z">
        <w:r w:rsidRPr="00924D84">
          <w:rPr>
            <w:rFonts w:cs="Calibri"/>
            <w:b/>
            <w:bCs/>
            <w:sz w:val="36"/>
            <w:szCs w:val="36"/>
            <w:rPrChange w:id="839" w:author="Shumann Xu" w:date="2017-02-17T18:46:00Z">
              <w:rPr>
                <w:rFonts w:ascii="Courier New" w:hAnsi="Courier New" w:cs="Calibri"/>
                <w:bCs/>
                <w:szCs w:val="36"/>
              </w:rPr>
            </w:rPrChange>
          </w:rPr>
          <w:t>the Framework JAR</w:t>
        </w:r>
      </w:ins>
    </w:p>
    <w:p w:rsidR="00924D84" w:rsidRPr="00F551C1" w:rsidRDefault="00924D84">
      <w:pPr>
        <w:widowControl w:val="0"/>
        <w:overflowPunct w:val="0"/>
        <w:autoSpaceDE w:val="0"/>
        <w:autoSpaceDN w:val="0"/>
        <w:adjustRightInd w:val="0"/>
        <w:spacing w:after="0" w:line="262" w:lineRule="auto"/>
        <w:ind w:left="720" w:right="120"/>
        <w:rPr>
          <w:ins w:id="840" w:author="Shumann Xu" w:date="2017-02-17T18:50:00Z"/>
          <w:rFonts w:cs="Calibri"/>
        </w:rPr>
        <w:pPrChange w:id="841" w:author="Shumann Xu" w:date="2017-02-17T18:47:00Z">
          <w:pPr>
            <w:widowControl w:val="0"/>
            <w:overflowPunct w:val="0"/>
            <w:autoSpaceDE w:val="0"/>
            <w:autoSpaceDN w:val="0"/>
            <w:adjustRightInd w:val="0"/>
            <w:spacing w:after="0" w:line="262" w:lineRule="auto"/>
            <w:ind w:left="360" w:right="120"/>
          </w:pPr>
        </w:pPrChange>
      </w:pPr>
      <w:ins w:id="842" w:author="Shumann Xu" w:date="2017-02-17T18:48:00Z">
        <w:r w:rsidRPr="00F551C1">
          <w:rPr>
            <w:rFonts w:cs="Calibri"/>
            <w:rPrChange w:id="843" w:author="Shumann Xu" w:date="2017-02-17T18:48:00Z">
              <w:rPr>
                <w:rFonts w:ascii="Courier New" w:hAnsi="Courier New" w:cs="Calibri"/>
              </w:rPr>
            </w:rPrChange>
          </w:rPr>
          <w:t xml:space="preserve">When you </w:t>
        </w:r>
        <w:r w:rsidRPr="00F551C1">
          <w:rPr>
            <w:rFonts w:cs="Calibri"/>
          </w:rPr>
          <w:t xml:space="preserve">want to build JAR file </w:t>
        </w:r>
      </w:ins>
      <w:ins w:id="844" w:author="Shumann Xu" w:date="2017-02-17T18:54:00Z">
        <w:r w:rsidR="00182066" w:rsidRPr="00F551C1">
          <w:rPr>
            <w:rFonts w:cs="Calibri"/>
          </w:rPr>
          <w:t>for</w:t>
        </w:r>
      </w:ins>
      <w:ins w:id="845" w:author="Shumann Xu" w:date="2017-02-17T18:48:00Z">
        <w:r w:rsidRPr="00F551C1">
          <w:rPr>
            <w:rFonts w:cs="Calibri"/>
          </w:rPr>
          <w:t xml:space="preserve"> the framework source code, </w:t>
        </w:r>
      </w:ins>
      <w:ins w:id="846" w:author="Shumann Xu" w:date="2017-02-17T18:49:00Z">
        <w:r w:rsidR="00182066" w:rsidRPr="00F551C1">
          <w:rPr>
            <w:rFonts w:cs="Calibri"/>
          </w:rPr>
          <w:t>there are two options</w:t>
        </w:r>
        <w:r w:rsidRPr="00F551C1">
          <w:rPr>
            <w:rFonts w:cs="Calibri"/>
          </w:rPr>
          <w:t>.</w:t>
        </w:r>
      </w:ins>
      <w:ins w:id="847" w:author="Shumann Xu" w:date="2017-02-17T18:50:00Z">
        <w:r w:rsidR="00182066" w:rsidRPr="00F551C1">
          <w:rPr>
            <w:rFonts w:cs="Calibri"/>
          </w:rPr>
          <w:t xml:space="preserve">  You can choose </w:t>
        </w:r>
      </w:ins>
      <w:ins w:id="848" w:author="Shumann Xu" w:date="2017-02-17T18:54:00Z">
        <w:r w:rsidR="00182066" w:rsidRPr="00F551C1">
          <w:rPr>
            <w:rFonts w:cs="Calibri"/>
          </w:rPr>
          <w:t>from</w:t>
        </w:r>
      </w:ins>
      <w:ins w:id="849" w:author="Shumann Xu" w:date="2017-02-17T18:50:00Z">
        <w:r w:rsidR="00182066" w:rsidRPr="00F551C1">
          <w:rPr>
            <w:rFonts w:cs="Calibri"/>
          </w:rPr>
          <w:t xml:space="preserve"> Gradle and</w:t>
        </w:r>
        <w:r w:rsidRPr="00F551C1">
          <w:rPr>
            <w:rFonts w:cs="Calibri"/>
          </w:rPr>
          <w:t xml:space="preserve"> Maven. </w:t>
        </w:r>
      </w:ins>
      <w:ins w:id="850" w:author="Shumann Xu" w:date="2017-02-17T18:55:00Z">
        <w:r w:rsidR="00182066" w:rsidRPr="00F551C1">
          <w:rPr>
            <w:rFonts w:cs="Calibri"/>
          </w:rPr>
          <w:t>Both are widely adopted build tools by industries.</w:t>
        </w:r>
      </w:ins>
    </w:p>
    <w:p w:rsidR="00924D84" w:rsidRPr="00F551C1" w:rsidRDefault="00924D84">
      <w:pPr>
        <w:widowControl w:val="0"/>
        <w:overflowPunct w:val="0"/>
        <w:autoSpaceDE w:val="0"/>
        <w:autoSpaceDN w:val="0"/>
        <w:adjustRightInd w:val="0"/>
        <w:spacing w:after="0" w:line="262" w:lineRule="auto"/>
        <w:ind w:left="720" w:right="120"/>
        <w:rPr>
          <w:ins w:id="851" w:author="Shumann Xu" w:date="2017-02-17T18:51:00Z"/>
          <w:rFonts w:cs="Calibri"/>
        </w:rPr>
        <w:pPrChange w:id="852" w:author="Shumann Xu" w:date="2017-02-17T18:47:00Z">
          <w:pPr>
            <w:widowControl w:val="0"/>
            <w:overflowPunct w:val="0"/>
            <w:autoSpaceDE w:val="0"/>
            <w:autoSpaceDN w:val="0"/>
            <w:adjustRightInd w:val="0"/>
            <w:spacing w:after="0" w:line="262" w:lineRule="auto"/>
            <w:ind w:left="360" w:right="120"/>
          </w:pPr>
        </w:pPrChange>
      </w:pPr>
    </w:p>
    <w:p w:rsidR="00924D84" w:rsidRPr="00F551C1" w:rsidRDefault="00924D84">
      <w:pPr>
        <w:widowControl w:val="0"/>
        <w:overflowPunct w:val="0"/>
        <w:autoSpaceDE w:val="0"/>
        <w:autoSpaceDN w:val="0"/>
        <w:adjustRightInd w:val="0"/>
        <w:spacing w:after="0" w:line="262" w:lineRule="auto"/>
        <w:ind w:left="720" w:right="120"/>
        <w:rPr>
          <w:ins w:id="853" w:author="Shumann Xu" w:date="2017-02-17T18:51:00Z"/>
          <w:rFonts w:cs="Calibri"/>
          <w:b/>
          <w:sz w:val="24"/>
          <w:szCs w:val="24"/>
          <w:rPrChange w:id="854" w:author="Shumann Xu" w:date="2017-02-17T19:03:00Z">
            <w:rPr>
              <w:ins w:id="855" w:author="Shumann Xu" w:date="2017-02-17T18:51:00Z"/>
              <w:rFonts w:cs="Calibri"/>
              <w:szCs w:val="24"/>
            </w:rPr>
          </w:rPrChange>
        </w:rPr>
        <w:pPrChange w:id="856" w:author="Shumann Xu" w:date="2017-02-17T18:47:00Z">
          <w:pPr>
            <w:widowControl w:val="0"/>
            <w:overflowPunct w:val="0"/>
            <w:autoSpaceDE w:val="0"/>
            <w:autoSpaceDN w:val="0"/>
            <w:adjustRightInd w:val="0"/>
            <w:spacing w:after="0" w:line="262" w:lineRule="auto"/>
            <w:ind w:left="360" w:right="120"/>
          </w:pPr>
        </w:pPrChange>
      </w:pPr>
      <w:ins w:id="857" w:author="Shumann Xu" w:date="2017-02-17T18:51:00Z">
        <w:r w:rsidRPr="00F551C1">
          <w:rPr>
            <w:rFonts w:cs="Calibri"/>
            <w:b/>
            <w:sz w:val="24"/>
            <w:szCs w:val="24"/>
            <w:rPrChange w:id="858" w:author="Shumann Xu" w:date="2017-02-17T19:03:00Z">
              <w:rPr>
                <w:rFonts w:cs="Calibri"/>
                <w:szCs w:val="24"/>
              </w:rPr>
            </w:rPrChange>
          </w:rPr>
          <w:t>Build with Gradle</w:t>
        </w:r>
      </w:ins>
    </w:p>
    <w:p w:rsidR="00924D84" w:rsidRPr="00F551C1" w:rsidRDefault="00924D84">
      <w:pPr>
        <w:widowControl w:val="0"/>
        <w:overflowPunct w:val="0"/>
        <w:autoSpaceDE w:val="0"/>
        <w:autoSpaceDN w:val="0"/>
        <w:adjustRightInd w:val="0"/>
        <w:spacing w:after="0" w:line="262" w:lineRule="auto"/>
        <w:ind w:left="720" w:right="120"/>
        <w:rPr>
          <w:ins w:id="859" w:author="Shumann Xu" w:date="2017-02-17T18:57:00Z"/>
          <w:rFonts w:cs="Calibri"/>
        </w:rPr>
        <w:pPrChange w:id="860" w:author="Shumann Xu" w:date="2017-02-17T18:47:00Z">
          <w:pPr>
            <w:widowControl w:val="0"/>
            <w:overflowPunct w:val="0"/>
            <w:autoSpaceDE w:val="0"/>
            <w:autoSpaceDN w:val="0"/>
            <w:adjustRightInd w:val="0"/>
            <w:spacing w:after="0" w:line="262" w:lineRule="auto"/>
            <w:ind w:left="360" w:right="120"/>
          </w:pPr>
        </w:pPrChange>
      </w:pPr>
      <w:ins w:id="861" w:author="Shumann Xu" w:date="2017-02-17T18:51:00Z">
        <w:r w:rsidRPr="00F551C1">
          <w:rPr>
            <w:rFonts w:cs="Calibri"/>
          </w:rPr>
          <w:t xml:space="preserve">Use </w:t>
        </w:r>
      </w:ins>
      <w:ins w:id="862" w:author="Shumann Xu" w:date="2017-02-17T18:52:00Z">
        <w:r w:rsidRPr="00F551C1">
          <w:rPr>
            <w:rFonts w:cs="Calibri"/>
            <w:i/>
            <w:rPrChange w:id="863" w:author="Shumann Xu" w:date="2017-02-17T18:52:00Z">
              <w:rPr>
                <w:rFonts w:cs="Calibri"/>
              </w:rPr>
            </w:rPrChange>
          </w:rPr>
          <w:t>build.gradle</w:t>
        </w:r>
        <w:r w:rsidRPr="00F551C1">
          <w:rPr>
            <w:rFonts w:cs="Calibri"/>
          </w:rPr>
          <w:t xml:space="preserve"> file to </w:t>
        </w:r>
      </w:ins>
      <w:ins w:id="864" w:author="Shumann Xu" w:date="2017-02-17T18:53:00Z">
        <w:r w:rsidR="00182066" w:rsidRPr="00F551C1">
          <w:rPr>
            <w:rFonts w:cs="Calibri"/>
          </w:rPr>
          <w:t>configure</w:t>
        </w:r>
      </w:ins>
      <w:ins w:id="865" w:author="Shumann Xu" w:date="2017-02-17T18:52:00Z">
        <w:r w:rsidRPr="00F551C1">
          <w:rPr>
            <w:rFonts w:cs="Calibri"/>
          </w:rPr>
          <w:t xml:space="preserve"> dependencies and tasks</w:t>
        </w:r>
      </w:ins>
      <w:ins w:id="866" w:author="Shumann Xu" w:date="2017-02-17T18:53:00Z">
        <w:r w:rsidR="00182066" w:rsidRPr="00F551C1">
          <w:rPr>
            <w:rFonts w:cs="Calibri"/>
          </w:rPr>
          <w:t xml:space="preserve"> for build.</w:t>
        </w:r>
      </w:ins>
      <w:ins w:id="867" w:author="Shumann Xu" w:date="2017-02-17T18:56:00Z">
        <w:r w:rsidR="00182066" w:rsidRPr="00F551C1">
          <w:rPr>
            <w:rFonts w:cs="Calibri"/>
          </w:rPr>
          <w:t xml:space="preserve"> R</w:t>
        </w:r>
      </w:ins>
      <w:ins w:id="868" w:author="Shumann Xu" w:date="2017-02-17T18:57:00Z">
        <w:r w:rsidR="00182066" w:rsidRPr="00F551C1">
          <w:rPr>
            <w:rFonts w:cs="Calibri"/>
          </w:rPr>
          <w:t>un following steps at command line</w:t>
        </w:r>
      </w:ins>
      <w:ins w:id="869" w:author="Shumann Xu" w:date="2017-02-17T18:59:00Z">
        <w:r w:rsidR="00182066" w:rsidRPr="00F551C1">
          <w:rPr>
            <w:rFonts w:cs="Calibri"/>
          </w:rPr>
          <w:t xml:space="preserve"> under </w:t>
        </w:r>
        <w:r w:rsidR="00182066" w:rsidRPr="00182066">
          <w:rPr>
            <w:rFonts w:cs="Calibri"/>
          </w:rPr>
          <w:t>com.idtus.contest.winter2017.framework</w:t>
        </w:r>
        <w:r w:rsidR="00182066">
          <w:rPr>
            <w:rFonts w:cs="Calibri"/>
          </w:rPr>
          <w:t xml:space="preserve"> directory</w:t>
        </w:r>
      </w:ins>
      <w:ins w:id="870" w:author="Shumann Xu" w:date="2017-02-17T18:57:00Z">
        <w:r w:rsidR="00182066" w:rsidRPr="00F551C1">
          <w:rPr>
            <w:rFonts w:cs="Calibri"/>
          </w:rPr>
          <w:t>:</w:t>
        </w:r>
      </w:ins>
    </w:p>
    <w:p w:rsidR="00182066" w:rsidRPr="00F551C1" w:rsidRDefault="00182066">
      <w:pPr>
        <w:widowControl w:val="0"/>
        <w:overflowPunct w:val="0"/>
        <w:autoSpaceDE w:val="0"/>
        <w:autoSpaceDN w:val="0"/>
        <w:adjustRightInd w:val="0"/>
        <w:spacing w:after="0" w:line="262" w:lineRule="auto"/>
        <w:ind w:left="720" w:right="120"/>
        <w:rPr>
          <w:ins w:id="871" w:author="Shumann Xu" w:date="2017-02-17T18:58:00Z"/>
          <w:rFonts w:cs="Calibri"/>
        </w:rPr>
        <w:pPrChange w:id="872" w:author="Shumann Xu" w:date="2017-02-17T18:47:00Z">
          <w:pPr>
            <w:widowControl w:val="0"/>
            <w:overflowPunct w:val="0"/>
            <w:autoSpaceDE w:val="0"/>
            <w:autoSpaceDN w:val="0"/>
            <w:adjustRightInd w:val="0"/>
            <w:spacing w:after="0" w:line="262" w:lineRule="auto"/>
            <w:ind w:left="360" w:right="120"/>
          </w:pPr>
        </w:pPrChange>
      </w:pPr>
    </w:p>
    <w:p w:rsidR="00182066" w:rsidRPr="00182066" w:rsidRDefault="00182066">
      <w:pPr>
        <w:widowControl w:val="0"/>
        <w:overflowPunct w:val="0"/>
        <w:autoSpaceDE w:val="0"/>
        <w:autoSpaceDN w:val="0"/>
        <w:adjustRightInd w:val="0"/>
        <w:spacing w:after="0" w:line="262" w:lineRule="auto"/>
        <w:ind w:left="1440" w:right="120"/>
        <w:rPr>
          <w:ins w:id="873" w:author="Shumann Xu" w:date="2017-02-17T18:58:00Z"/>
          <w:rFonts w:ascii="Courier New" w:hAnsi="Courier New" w:cs="Courier New"/>
          <w:rPrChange w:id="874" w:author="Shumann Xu" w:date="2017-02-17T18:59:00Z">
            <w:rPr>
              <w:ins w:id="875" w:author="Shumann Xu" w:date="2017-02-17T18:58:00Z"/>
              <w:rFonts w:cs="Courier New"/>
            </w:rPr>
          </w:rPrChange>
        </w:rPr>
        <w:pPrChange w:id="876" w:author="Shumann Xu" w:date="2017-02-17T18:58:00Z">
          <w:pPr>
            <w:widowControl w:val="0"/>
            <w:overflowPunct w:val="0"/>
            <w:autoSpaceDE w:val="0"/>
            <w:autoSpaceDN w:val="0"/>
            <w:adjustRightInd w:val="0"/>
            <w:spacing w:after="0" w:line="262" w:lineRule="auto"/>
            <w:ind w:left="720" w:right="120"/>
          </w:pPr>
        </w:pPrChange>
      </w:pPr>
      <w:ins w:id="877" w:author="Shumann Xu" w:date="2017-02-17T18:58:00Z">
        <w:r w:rsidRPr="00182066">
          <w:rPr>
            <w:rFonts w:ascii="Courier New" w:hAnsi="Courier New" w:cs="Courier New"/>
            <w:rPrChange w:id="878" w:author="Shumann Xu" w:date="2017-02-17T18:59:00Z">
              <w:rPr>
                <w:rFonts w:cs="Courier New"/>
              </w:rPr>
            </w:rPrChange>
          </w:rPr>
          <w:t>&gt;gradle tasks</w:t>
        </w:r>
      </w:ins>
    </w:p>
    <w:p w:rsidR="00182066" w:rsidRDefault="00182066">
      <w:pPr>
        <w:widowControl w:val="0"/>
        <w:overflowPunct w:val="0"/>
        <w:autoSpaceDE w:val="0"/>
        <w:autoSpaceDN w:val="0"/>
        <w:adjustRightInd w:val="0"/>
        <w:spacing w:after="0" w:line="262" w:lineRule="auto"/>
        <w:ind w:left="1440" w:right="120"/>
        <w:rPr>
          <w:ins w:id="879" w:author="Shumann Xu" w:date="2017-02-17T19:00:00Z"/>
          <w:rFonts w:ascii="Courier New" w:hAnsi="Courier New" w:cs="Courier New"/>
        </w:rPr>
        <w:pPrChange w:id="880" w:author="Shumann Xu" w:date="2017-02-17T18:58:00Z">
          <w:pPr>
            <w:widowControl w:val="0"/>
            <w:overflowPunct w:val="0"/>
            <w:autoSpaceDE w:val="0"/>
            <w:autoSpaceDN w:val="0"/>
            <w:adjustRightInd w:val="0"/>
            <w:spacing w:after="0" w:line="262" w:lineRule="auto"/>
            <w:ind w:left="360" w:right="120"/>
          </w:pPr>
        </w:pPrChange>
      </w:pPr>
      <w:ins w:id="881" w:author="Shumann Xu" w:date="2017-02-17T18:58:00Z">
        <w:r w:rsidRPr="00182066">
          <w:rPr>
            <w:rFonts w:ascii="Courier New" w:hAnsi="Courier New" w:cs="Courier New"/>
            <w:rPrChange w:id="882" w:author="Shumann Xu" w:date="2017-02-17T18:59:00Z">
              <w:rPr>
                <w:rFonts w:cs="Courier New"/>
              </w:rPr>
            </w:rPrChange>
          </w:rPr>
          <w:t>&gt;gradle build -x test</w:t>
        </w:r>
      </w:ins>
    </w:p>
    <w:p w:rsidR="00182066" w:rsidRDefault="00182066">
      <w:pPr>
        <w:widowControl w:val="0"/>
        <w:overflowPunct w:val="0"/>
        <w:autoSpaceDE w:val="0"/>
        <w:autoSpaceDN w:val="0"/>
        <w:adjustRightInd w:val="0"/>
        <w:spacing w:after="0" w:line="262" w:lineRule="auto"/>
        <w:ind w:right="120"/>
        <w:rPr>
          <w:ins w:id="883" w:author="Shumann Xu" w:date="2017-02-17T19:00:00Z"/>
          <w:rFonts w:ascii="Courier New" w:hAnsi="Courier New" w:cs="Courier New"/>
        </w:rPr>
        <w:pPrChange w:id="884" w:author="Shumann Xu" w:date="2017-02-17T19:00:00Z">
          <w:pPr>
            <w:widowControl w:val="0"/>
            <w:overflowPunct w:val="0"/>
            <w:autoSpaceDE w:val="0"/>
            <w:autoSpaceDN w:val="0"/>
            <w:adjustRightInd w:val="0"/>
            <w:spacing w:after="0" w:line="262" w:lineRule="auto"/>
            <w:ind w:left="360" w:right="120"/>
          </w:pPr>
        </w:pPrChange>
      </w:pPr>
    </w:p>
    <w:p w:rsidR="00182066" w:rsidRDefault="00182066">
      <w:pPr>
        <w:widowControl w:val="0"/>
        <w:overflowPunct w:val="0"/>
        <w:autoSpaceDE w:val="0"/>
        <w:autoSpaceDN w:val="0"/>
        <w:adjustRightInd w:val="0"/>
        <w:spacing w:after="0" w:line="262" w:lineRule="auto"/>
        <w:ind w:left="720" w:right="120"/>
        <w:rPr>
          <w:ins w:id="885" w:author="Shumann Xu" w:date="2017-02-17T19:14:00Z"/>
          <w:rFonts w:cs="Calibri"/>
        </w:rPr>
        <w:pPrChange w:id="886" w:author="Shumann Xu" w:date="2017-02-17T19:00:00Z">
          <w:pPr>
            <w:widowControl w:val="0"/>
            <w:overflowPunct w:val="0"/>
            <w:autoSpaceDE w:val="0"/>
            <w:autoSpaceDN w:val="0"/>
            <w:adjustRightInd w:val="0"/>
            <w:spacing w:after="0" w:line="262" w:lineRule="auto"/>
            <w:ind w:left="360" w:right="120"/>
          </w:pPr>
        </w:pPrChange>
      </w:pPr>
      <w:ins w:id="887" w:author="Shumann Xu" w:date="2017-02-17T19:02:00Z">
        <w:r w:rsidRPr="00F551C1">
          <w:rPr>
            <w:rFonts w:cs="Calibri"/>
          </w:rPr>
          <w:t>E</w:t>
        </w:r>
      </w:ins>
      <w:ins w:id="888" w:author="Shumann Xu" w:date="2017-02-17T19:01:00Z">
        <w:r w:rsidRPr="00F551C1">
          <w:rPr>
            <w:rFonts w:cs="Calibri"/>
            <w:rPrChange w:id="889" w:author="Shumann Xu" w:date="2017-02-17T19:02:00Z">
              <w:rPr>
                <w:rFonts w:ascii="Courier New" w:hAnsi="Courier New" w:cs="Calibri"/>
              </w:rPr>
            </w:rPrChange>
          </w:rPr>
          <w:t>xecutable jar “com.idtus.contest.winter2017.framework.jar” is generated under build</w:t>
        </w:r>
        <w:r w:rsidRPr="00F551C1">
          <w:rPr>
            <w:rFonts w:cs="Calibri"/>
          </w:rPr>
          <w:t>\</w:t>
        </w:r>
        <w:r w:rsidRPr="00F551C1">
          <w:rPr>
            <w:rFonts w:cs="Calibri"/>
            <w:rPrChange w:id="890" w:author="Shumann Xu" w:date="2017-02-17T19:02:00Z">
              <w:rPr>
                <w:rFonts w:ascii="Courier New" w:hAnsi="Courier New" w:cs="Calibri"/>
              </w:rPr>
            </w:rPrChange>
          </w:rPr>
          <w:t>libs directory.</w:t>
        </w:r>
      </w:ins>
      <w:ins w:id="891" w:author="Shumann Xu" w:date="2017-02-17T19:00:00Z">
        <w:r w:rsidRPr="00F551C1">
          <w:rPr>
            <w:rFonts w:cs="Calibri"/>
            <w:rPrChange w:id="892" w:author="Shumann Xu" w:date="2017-02-17T19:02:00Z">
              <w:rPr>
                <w:rFonts w:ascii="Courier New" w:hAnsi="Courier New" w:cs="Calibri"/>
              </w:rPr>
            </w:rPrChange>
          </w:rPr>
          <w:t xml:space="preserve"> </w:t>
        </w:r>
      </w:ins>
      <w:ins w:id="893" w:author="Shumann Xu" w:date="2017-02-17T19:12:00Z">
        <w:r w:rsidR="00307934" w:rsidRPr="00307934">
          <w:rPr>
            <w:rFonts w:cs="Calibri"/>
          </w:rPr>
          <w:t xml:space="preserve">If you are using Windows, execute the </w:t>
        </w:r>
        <w:r w:rsidR="00A26C74">
          <w:rPr>
            <w:rFonts w:cs="Calibri"/>
          </w:rPr>
          <w:t>jar through the b</w:t>
        </w:r>
        <w:r w:rsidR="00307934" w:rsidRPr="00307934">
          <w:rPr>
            <w:rFonts w:cs="Calibri"/>
          </w:rPr>
          <w:t>atch file:</w:t>
        </w:r>
      </w:ins>
    </w:p>
    <w:p w:rsidR="00135D9F" w:rsidRDefault="00135D9F">
      <w:pPr>
        <w:widowControl w:val="0"/>
        <w:overflowPunct w:val="0"/>
        <w:autoSpaceDE w:val="0"/>
        <w:autoSpaceDN w:val="0"/>
        <w:adjustRightInd w:val="0"/>
        <w:spacing w:after="0" w:line="262" w:lineRule="auto"/>
        <w:ind w:left="720" w:right="120"/>
        <w:rPr>
          <w:ins w:id="894" w:author="Shumann Xu" w:date="2017-02-17T19:12:00Z"/>
          <w:rFonts w:cs="Calibri"/>
        </w:rPr>
        <w:pPrChange w:id="895" w:author="Shumann Xu" w:date="2017-02-17T19:00:00Z">
          <w:pPr>
            <w:widowControl w:val="0"/>
            <w:overflowPunct w:val="0"/>
            <w:autoSpaceDE w:val="0"/>
            <w:autoSpaceDN w:val="0"/>
            <w:adjustRightInd w:val="0"/>
            <w:spacing w:after="0" w:line="262" w:lineRule="auto"/>
            <w:ind w:left="360" w:right="120"/>
          </w:pPr>
        </w:pPrChange>
      </w:pPr>
    </w:p>
    <w:tbl>
      <w:tblPr>
        <w:tblW w:w="963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896" w:author="Shumann Xu" w:date="2017-02-17T20:49:00Z">
          <w:tblPr>
            <w:tblW w:w="0" w:type="auto"/>
            <w:tblLook w:val="04A0" w:firstRow="1" w:lastRow="0" w:firstColumn="1" w:lastColumn="0" w:noHBand="0" w:noVBand="1"/>
          </w:tblPr>
        </w:tblPrChange>
      </w:tblPr>
      <w:tblGrid>
        <w:gridCol w:w="9639"/>
        <w:tblGridChange w:id="897">
          <w:tblGrid>
            <w:gridCol w:w="9639"/>
          </w:tblGrid>
        </w:tblGridChange>
      </w:tblGrid>
      <w:tr w:rsidR="00135D9F" w:rsidRPr="00F551C1" w:rsidTr="00C9354D">
        <w:trPr>
          <w:trHeight w:val="953"/>
          <w:ins w:id="898" w:author="Shumann Xu" w:date="2017-02-17T19:14:00Z"/>
          <w:trPrChange w:id="899" w:author="Shumann Xu" w:date="2017-02-17T20:49:00Z">
            <w:trPr>
              <w:trHeight w:val="953"/>
            </w:trPr>
          </w:trPrChange>
        </w:trPr>
        <w:tc>
          <w:tcPr>
            <w:tcW w:w="9639" w:type="dxa"/>
            <w:tcPrChange w:id="900" w:author="Shumann Xu" w:date="2017-02-17T20:49:00Z">
              <w:tcPr>
                <w:tcW w:w="9639" w:type="dxa"/>
              </w:tcPr>
            </w:tcPrChange>
          </w:tcPr>
          <w:p w:rsidR="00135D9F" w:rsidRPr="00F551C1" w:rsidRDefault="00135D9F" w:rsidP="00F551C1">
            <w:pPr>
              <w:spacing w:before="13" w:after="0" w:line="280" w:lineRule="exact"/>
              <w:rPr>
                <w:ins w:id="901" w:author="Shumann Xu" w:date="2017-02-17T19:14:00Z"/>
                <w:rFonts w:ascii="Lucida Console" w:hAnsi="Lucida Console"/>
                <w:color w:val="000000"/>
                <w:sz w:val="18"/>
                <w:szCs w:val="18"/>
              </w:rPr>
            </w:pPr>
            <w:ins w:id="902" w:author="Shumann Xu" w:date="2017-02-17T19:14:00Z">
              <w:r w:rsidRPr="00F551C1">
                <w:rPr>
                  <w:rFonts w:ascii="Lucida Console" w:hAnsi="Lucida Console"/>
                  <w:color w:val="000000"/>
                  <w:sz w:val="18"/>
                  <w:szCs w:val="18"/>
                </w:rPr>
                <w:t>idt.bat -jarToTestPath C:\\idt_contest\\jars\\TesterTypeCheck.jar -jacocoOutputPath C:\\idt_contest\\jacoco -jacocoAgentJarPath C:\\idt_contest\\jacoco\\lib\\jacocoagent.jar -bbTests 100 -timeGoal 1</w:t>
              </w:r>
            </w:ins>
          </w:p>
        </w:tc>
      </w:tr>
    </w:tbl>
    <w:p w:rsidR="00307934" w:rsidRPr="00F551C1" w:rsidRDefault="00307934">
      <w:pPr>
        <w:widowControl w:val="0"/>
        <w:overflowPunct w:val="0"/>
        <w:autoSpaceDE w:val="0"/>
        <w:autoSpaceDN w:val="0"/>
        <w:adjustRightInd w:val="0"/>
        <w:spacing w:after="0" w:line="262" w:lineRule="auto"/>
        <w:ind w:left="720" w:right="120"/>
        <w:rPr>
          <w:ins w:id="903" w:author="Shumann Xu" w:date="2017-02-17T19:16:00Z"/>
          <w:rFonts w:cs="Calibri"/>
        </w:rPr>
        <w:pPrChange w:id="904" w:author="Shumann Xu" w:date="2017-02-17T19:00:00Z">
          <w:pPr>
            <w:widowControl w:val="0"/>
            <w:overflowPunct w:val="0"/>
            <w:autoSpaceDE w:val="0"/>
            <w:autoSpaceDN w:val="0"/>
            <w:adjustRightInd w:val="0"/>
            <w:spacing w:after="0" w:line="262" w:lineRule="auto"/>
            <w:ind w:left="360" w:right="120"/>
          </w:pPr>
        </w:pPrChange>
      </w:pPr>
    </w:p>
    <w:p w:rsidR="00135D9F" w:rsidRDefault="00135D9F">
      <w:pPr>
        <w:widowControl w:val="0"/>
        <w:overflowPunct w:val="0"/>
        <w:autoSpaceDE w:val="0"/>
        <w:autoSpaceDN w:val="0"/>
        <w:adjustRightInd w:val="0"/>
        <w:spacing w:after="0" w:line="262" w:lineRule="auto"/>
        <w:ind w:left="720" w:right="120"/>
        <w:rPr>
          <w:ins w:id="905" w:author="Shumann Xu" w:date="2017-02-17T19:20:00Z"/>
          <w:rFonts w:cs="Calibri"/>
        </w:rPr>
        <w:pPrChange w:id="906" w:author="Shumann Xu" w:date="2017-02-17T19:00:00Z">
          <w:pPr>
            <w:widowControl w:val="0"/>
            <w:overflowPunct w:val="0"/>
            <w:autoSpaceDE w:val="0"/>
            <w:autoSpaceDN w:val="0"/>
            <w:adjustRightInd w:val="0"/>
            <w:spacing w:after="0" w:line="262" w:lineRule="auto"/>
            <w:ind w:left="360" w:right="120"/>
          </w:pPr>
        </w:pPrChange>
      </w:pPr>
      <w:ins w:id="907" w:author="Shumann Xu" w:date="2017-02-17T19:16:00Z">
        <w:r w:rsidRPr="00F551C1">
          <w:rPr>
            <w:rFonts w:cs="Calibri"/>
          </w:rPr>
          <w:t>If you</w:t>
        </w:r>
      </w:ins>
      <w:ins w:id="908" w:author="Shumann Xu" w:date="2017-02-17T19:17:00Z">
        <w:r w:rsidRPr="00F551C1">
          <w:rPr>
            <w:rFonts w:cs="Calibri"/>
          </w:rPr>
          <w:t>r machine runs on</w:t>
        </w:r>
      </w:ins>
      <w:ins w:id="909" w:author="Shumann Xu" w:date="2017-02-17T19:16:00Z">
        <w:r w:rsidRPr="00F551C1">
          <w:rPr>
            <w:rFonts w:cs="Calibri"/>
          </w:rPr>
          <w:t xml:space="preserve"> </w:t>
        </w:r>
      </w:ins>
      <w:ins w:id="910" w:author="Shumann Xu" w:date="2017-02-17T22:47:00Z">
        <w:r w:rsidR="001E1583">
          <w:rPr>
            <w:rFonts w:cs="Calibri"/>
          </w:rPr>
          <w:t>macOS</w:t>
        </w:r>
        <w:r w:rsidR="001E1583">
          <w:rPr>
            <w:rFonts w:cs="Calibri"/>
          </w:rPr>
          <w:t>,</w:t>
        </w:r>
        <w:r w:rsidR="001E1583" w:rsidRPr="00F551C1">
          <w:rPr>
            <w:rFonts w:cs="Calibri"/>
          </w:rPr>
          <w:t xml:space="preserve"> </w:t>
        </w:r>
      </w:ins>
      <w:ins w:id="911" w:author="Shumann Xu" w:date="2017-02-17T19:16:00Z">
        <w:r w:rsidRPr="00F551C1">
          <w:rPr>
            <w:rFonts w:cs="Calibri"/>
          </w:rPr>
          <w:t>Unix</w:t>
        </w:r>
      </w:ins>
      <w:ins w:id="912" w:author="Shumann Xu" w:date="2017-02-17T22:47:00Z">
        <w:r w:rsidR="001E1583">
          <w:rPr>
            <w:rFonts w:cs="Calibri"/>
          </w:rPr>
          <w:t>,</w:t>
        </w:r>
      </w:ins>
      <w:ins w:id="913" w:author="Shumann Xu" w:date="2017-02-17T19:16:00Z">
        <w:r w:rsidRPr="00F551C1">
          <w:rPr>
            <w:rFonts w:cs="Calibri"/>
          </w:rPr>
          <w:t xml:space="preserve"> or Linux</w:t>
        </w:r>
      </w:ins>
      <w:ins w:id="914" w:author="Shumann Xu" w:date="2017-02-17T19:17:00Z">
        <w:r w:rsidRPr="00F551C1">
          <w:rPr>
            <w:rFonts w:cs="Calibri"/>
          </w:rPr>
          <w:t xml:space="preserve">, </w:t>
        </w:r>
        <w:r w:rsidRPr="00135D9F">
          <w:rPr>
            <w:rFonts w:cs="Calibri"/>
          </w:rPr>
          <w:t>execute the jar through the bash file</w:t>
        </w:r>
      </w:ins>
      <w:ins w:id="915" w:author="Shumann Xu" w:date="2017-02-17T19:18:00Z">
        <w:r>
          <w:rPr>
            <w:rFonts w:cs="Calibri"/>
          </w:rPr>
          <w:t>.</w:t>
        </w:r>
      </w:ins>
    </w:p>
    <w:p w:rsidR="00135D9F" w:rsidRDefault="00135D9F">
      <w:pPr>
        <w:widowControl w:val="0"/>
        <w:overflowPunct w:val="0"/>
        <w:autoSpaceDE w:val="0"/>
        <w:autoSpaceDN w:val="0"/>
        <w:adjustRightInd w:val="0"/>
        <w:spacing w:after="0" w:line="262" w:lineRule="auto"/>
        <w:ind w:left="720" w:right="120"/>
        <w:rPr>
          <w:ins w:id="916" w:author="Shumann Xu" w:date="2017-02-17T19:18:00Z"/>
          <w:rFonts w:cs="Calibri"/>
        </w:rPr>
        <w:pPrChange w:id="917" w:author="Shumann Xu" w:date="2017-02-17T19:00:00Z">
          <w:pPr>
            <w:widowControl w:val="0"/>
            <w:overflowPunct w:val="0"/>
            <w:autoSpaceDE w:val="0"/>
            <w:autoSpaceDN w:val="0"/>
            <w:adjustRightInd w:val="0"/>
            <w:spacing w:after="0" w:line="262" w:lineRule="auto"/>
            <w:ind w:left="360" w:right="120"/>
          </w:pPr>
        </w:pPrChange>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9"/>
      </w:tblGrid>
      <w:tr w:rsidR="00135D9F" w:rsidRPr="00F551C1" w:rsidTr="00F551C1">
        <w:trPr>
          <w:trHeight w:val="953"/>
          <w:ins w:id="918" w:author="Shumann Xu" w:date="2017-02-17T19:18:00Z"/>
        </w:trPr>
        <w:tc>
          <w:tcPr>
            <w:tcW w:w="9639" w:type="dxa"/>
            <w:shd w:val="clear" w:color="auto" w:fill="F2F2F2"/>
          </w:tcPr>
          <w:p w:rsidR="00135D9F" w:rsidRPr="00F551C1" w:rsidRDefault="001E1583" w:rsidP="00F551C1">
            <w:pPr>
              <w:spacing w:before="13" w:after="0" w:line="280" w:lineRule="exact"/>
              <w:rPr>
                <w:ins w:id="919" w:author="Shumann Xu" w:date="2017-02-17T19:18:00Z"/>
                <w:rFonts w:ascii="Lucida Console" w:hAnsi="Lucida Console"/>
                <w:color w:val="000000"/>
                <w:sz w:val="18"/>
                <w:szCs w:val="18"/>
              </w:rPr>
            </w:pPr>
            <w:ins w:id="920" w:author="Shumann Xu" w:date="2017-02-17T22:47:00Z">
              <w:r w:rsidRPr="00F551C1">
                <w:rPr>
                  <w:rFonts w:ascii="Lucida Console" w:hAnsi="Lucida Console"/>
                  <w:color w:val="000000"/>
                  <w:sz w:val="18"/>
                  <w:szCs w:val="18"/>
                </w:rPr>
                <w:t xml:space="preserve">sh idt.sh -jarToTestPath </w:t>
              </w:r>
              <w:r>
                <w:rPr>
                  <w:rFonts w:ascii="Lucida Console" w:hAnsi="Lucida Console"/>
                  <w:color w:val="000000"/>
                  <w:sz w:val="18"/>
                  <w:szCs w:val="18"/>
                </w:rPr>
                <w:t>/</w:t>
              </w:r>
              <w:r w:rsidRPr="00F551C1">
                <w:rPr>
                  <w:rFonts w:ascii="Lucida Console" w:hAnsi="Lucida Console"/>
                  <w:color w:val="000000"/>
                  <w:sz w:val="18"/>
                  <w:szCs w:val="18"/>
                </w:rPr>
                <w:t>idt_contest</w:t>
              </w:r>
              <w:r>
                <w:rPr>
                  <w:rFonts w:ascii="Lucida Console" w:hAnsi="Lucida Console"/>
                  <w:color w:val="000000"/>
                  <w:sz w:val="18"/>
                  <w:szCs w:val="18"/>
                </w:rPr>
                <w:t>/</w:t>
              </w:r>
              <w:r w:rsidRPr="00F551C1">
                <w:rPr>
                  <w:rFonts w:ascii="Lucida Console" w:hAnsi="Lucida Console"/>
                  <w:color w:val="000000"/>
                  <w:sz w:val="18"/>
                  <w:szCs w:val="18"/>
                </w:rPr>
                <w:t>jars</w:t>
              </w:r>
              <w:r>
                <w:rPr>
                  <w:rFonts w:ascii="Lucida Console" w:hAnsi="Lucida Console"/>
                  <w:color w:val="000000"/>
                  <w:sz w:val="18"/>
                  <w:szCs w:val="18"/>
                </w:rPr>
                <w:t>/</w:t>
              </w:r>
              <w:r w:rsidRPr="00F551C1">
                <w:rPr>
                  <w:rFonts w:ascii="Lucida Console" w:hAnsi="Lucida Console"/>
                  <w:color w:val="000000"/>
                  <w:sz w:val="18"/>
                  <w:szCs w:val="18"/>
                </w:rPr>
                <w:t xml:space="preserve">TesterTypeCheck.jar -jacocoOutputPath </w:t>
              </w:r>
              <w:r>
                <w:rPr>
                  <w:rFonts w:ascii="Lucida Console" w:hAnsi="Lucida Console"/>
                  <w:color w:val="000000"/>
                  <w:sz w:val="18"/>
                  <w:szCs w:val="18"/>
                </w:rPr>
                <w:t>/</w:t>
              </w:r>
              <w:r w:rsidRPr="00F551C1">
                <w:rPr>
                  <w:rFonts w:ascii="Lucida Console" w:hAnsi="Lucida Console"/>
                  <w:color w:val="000000"/>
                  <w:sz w:val="18"/>
                  <w:szCs w:val="18"/>
                </w:rPr>
                <w:t>idt_contest</w:t>
              </w:r>
              <w:r>
                <w:rPr>
                  <w:rFonts w:ascii="Lucida Console" w:hAnsi="Lucida Console"/>
                  <w:color w:val="000000"/>
                  <w:sz w:val="18"/>
                  <w:szCs w:val="18"/>
                </w:rPr>
                <w:t>/</w:t>
              </w:r>
              <w:r w:rsidRPr="00F551C1">
                <w:rPr>
                  <w:rFonts w:ascii="Lucida Console" w:hAnsi="Lucida Console"/>
                  <w:color w:val="000000"/>
                  <w:sz w:val="18"/>
                  <w:szCs w:val="18"/>
                </w:rPr>
                <w:t xml:space="preserve">jacoco -jacocoAgentJarPath </w:t>
              </w:r>
              <w:r>
                <w:rPr>
                  <w:rFonts w:ascii="Lucida Console" w:hAnsi="Lucida Console"/>
                  <w:color w:val="000000"/>
                  <w:sz w:val="18"/>
                  <w:szCs w:val="18"/>
                </w:rPr>
                <w:t>/</w:t>
              </w:r>
              <w:r w:rsidRPr="00F551C1">
                <w:rPr>
                  <w:rFonts w:ascii="Lucida Console" w:hAnsi="Lucida Console"/>
                  <w:color w:val="000000"/>
                  <w:sz w:val="18"/>
                  <w:szCs w:val="18"/>
                </w:rPr>
                <w:t>idt_contest</w:t>
              </w:r>
              <w:r>
                <w:rPr>
                  <w:rFonts w:ascii="Lucida Console" w:hAnsi="Lucida Console"/>
                  <w:color w:val="000000"/>
                  <w:sz w:val="18"/>
                  <w:szCs w:val="18"/>
                </w:rPr>
                <w:t>/</w:t>
              </w:r>
              <w:r w:rsidRPr="00F551C1">
                <w:rPr>
                  <w:rFonts w:ascii="Lucida Console" w:hAnsi="Lucida Console"/>
                  <w:color w:val="000000"/>
                  <w:sz w:val="18"/>
                  <w:szCs w:val="18"/>
                </w:rPr>
                <w:t>jacoco</w:t>
              </w:r>
              <w:r>
                <w:rPr>
                  <w:rFonts w:ascii="Lucida Console" w:hAnsi="Lucida Console"/>
                  <w:color w:val="000000"/>
                  <w:sz w:val="18"/>
                  <w:szCs w:val="18"/>
                </w:rPr>
                <w:t>/</w:t>
              </w:r>
              <w:r w:rsidRPr="00F551C1">
                <w:rPr>
                  <w:rFonts w:ascii="Lucida Console" w:hAnsi="Lucida Console"/>
                  <w:color w:val="000000"/>
                  <w:sz w:val="18"/>
                  <w:szCs w:val="18"/>
                </w:rPr>
                <w:t>lib</w:t>
              </w:r>
              <w:r>
                <w:rPr>
                  <w:rFonts w:ascii="Lucida Console" w:hAnsi="Lucida Console"/>
                  <w:color w:val="000000"/>
                  <w:sz w:val="18"/>
                  <w:szCs w:val="18"/>
                </w:rPr>
                <w:t>/</w:t>
              </w:r>
              <w:r w:rsidRPr="00F551C1">
                <w:rPr>
                  <w:rFonts w:ascii="Lucida Console" w:hAnsi="Lucida Console"/>
                  <w:color w:val="000000"/>
                  <w:sz w:val="18"/>
                  <w:szCs w:val="18"/>
                </w:rPr>
                <w:t>jacocoagent.jar -bbTests 100 -timeGoal 1 -toolChain</w:t>
              </w:r>
            </w:ins>
          </w:p>
        </w:tc>
      </w:tr>
    </w:tbl>
    <w:p w:rsidR="00135D9F" w:rsidRPr="00F551C1" w:rsidRDefault="00135D9F">
      <w:pPr>
        <w:widowControl w:val="0"/>
        <w:overflowPunct w:val="0"/>
        <w:autoSpaceDE w:val="0"/>
        <w:autoSpaceDN w:val="0"/>
        <w:adjustRightInd w:val="0"/>
        <w:spacing w:after="0" w:line="262" w:lineRule="auto"/>
        <w:ind w:left="720" w:right="120"/>
        <w:rPr>
          <w:ins w:id="921" w:author="Shumann Xu" w:date="2017-02-17T19:12:00Z"/>
          <w:rFonts w:cs="Calibri"/>
        </w:rPr>
        <w:pPrChange w:id="922" w:author="Shumann Xu" w:date="2017-02-17T19:00:00Z">
          <w:pPr>
            <w:widowControl w:val="0"/>
            <w:overflowPunct w:val="0"/>
            <w:autoSpaceDE w:val="0"/>
            <w:autoSpaceDN w:val="0"/>
            <w:adjustRightInd w:val="0"/>
            <w:spacing w:after="0" w:line="262" w:lineRule="auto"/>
            <w:ind w:left="360" w:right="120"/>
          </w:pPr>
        </w:pPrChange>
      </w:pPr>
    </w:p>
    <w:p w:rsidR="00135D9F" w:rsidRPr="00F551C1" w:rsidRDefault="00135D9F">
      <w:pPr>
        <w:widowControl w:val="0"/>
        <w:overflowPunct w:val="0"/>
        <w:autoSpaceDE w:val="0"/>
        <w:autoSpaceDN w:val="0"/>
        <w:adjustRightInd w:val="0"/>
        <w:spacing w:after="0" w:line="262" w:lineRule="auto"/>
        <w:ind w:left="720" w:right="120"/>
        <w:rPr>
          <w:ins w:id="923" w:author="Shumann Xu" w:date="2017-02-17T19:15:00Z"/>
          <w:rFonts w:cs="Calibri"/>
          <w:b/>
          <w:sz w:val="24"/>
          <w:szCs w:val="24"/>
        </w:rPr>
        <w:pPrChange w:id="924" w:author="Shumann Xu" w:date="2017-02-17T19:00:00Z">
          <w:pPr>
            <w:widowControl w:val="0"/>
            <w:overflowPunct w:val="0"/>
            <w:autoSpaceDE w:val="0"/>
            <w:autoSpaceDN w:val="0"/>
            <w:adjustRightInd w:val="0"/>
            <w:spacing w:after="0" w:line="262" w:lineRule="auto"/>
            <w:ind w:left="360" w:right="120"/>
          </w:pPr>
        </w:pPrChange>
      </w:pPr>
    </w:p>
    <w:p w:rsidR="00D23C15" w:rsidRPr="00F551C1" w:rsidRDefault="00D23C15">
      <w:pPr>
        <w:widowControl w:val="0"/>
        <w:overflowPunct w:val="0"/>
        <w:autoSpaceDE w:val="0"/>
        <w:autoSpaceDN w:val="0"/>
        <w:adjustRightInd w:val="0"/>
        <w:spacing w:after="0" w:line="262" w:lineRule="auto"/>
        <w:ind w:left="720" w:right="120"/>
        <w:rPr>
          <w:ins w:id="925" w:author="Shumann Xu" w:date="2017-02-17T19:03:00Z"/>
          <w:rFonts w:cs="Calibri"/>
          <w:b/>
          <w:sz w:val="24"/>
          <w:szCs w:val="24"/>
          <w:rPrChange w:id="926" w:author="Shumann Xu" w:date="2017-02-17T19:06:00Z">
            <w:rPr>
              <w:ins w:id="927" w:author="Shumann Xu" w:date="2017-02-17T19:03:00Z"/>
              <w:rFonts w:cs="Calibri"/>
              <w:szCs w:val="24"/>
            </w:rPr>
          </w:rPrChange>
        </w:rPr>
        <w:pPrChange w:id="928" w:author="Shumann Xu" w:date="2017-02-17T19:00:00Z">
          <w:pPr>
            <w:widowControl w:val="0"/>
            <w:overflowPunct w:val="0"/>
            <w:autoSpaceDE w:val="0"/>
            <w:autoSpaceDN w:val="0"/>
            <w:adjustRightInd w:val="0"/>
            <w:spacing w:after="0" w:line="262" w:lineRule="auto"/>
            <w:ind w:left="360" w:right="120"/>
          </w:pPr>
        </w:pPrChange>
      </w:pPr>
      <w:ins w:id="929" w:author="Shumann Xu" w:date="2017-02-17T19:03:00Z">
        <w:r w:rsidRPr="00F551C1">
          <w:rPr>
            <w:rFonts w:cs="Calibri"/>
            <w:b/>
            <w:sz w:val="24"/>
            <w:szCs w:val="24"/>
            <w:rPrChange w:id="930" w:author="Shumann Xu" w:date="2017-02-17T19:06:00Z">
              <w:rPr>
                <w:rFonts w:cs="Calibri"/>
                <w:szCs w:val="24"/>
              </w:rPr>
            </w:rPrChange>
          </w:rPr>
          <w:t>Build with Maven</w:t>
        </w:r>
      </w:ins>
    </w:p>
    <w:p w:rsidR="00D23C15" w:rsidRDefault="00D23C15">
      <w:pPr>
        <w:widowControl w:val="0"/>
        <w:overflowPunct w:val="0"/>
        <w:autoSpaceDE w:val="0"/>
        <w:autoSpaceDN w:val="0"/>
        <w:adjustRightInd w:val="0"/>
        <w:spacing w:after="0" w:line="262" w:lineRule="auto"/>
        <w:ind w:left="720" w:right="120"/>
        <w:rPr>
          <w:ins w:id="931" w:author="Shumann Xu" w:date="2017-02-17T19:04:00Z"/>
          <w:rFonts w:cs="Calibri"/>
        </w:rPr>
        <w:pPrChange w:id="932" w:author="Shumann Xu" w:date="2017-02-17T19:00:00Z">
          <w:pPr>
            <w:widowControl w:val="0"/>
            <w:overflowPunct w:val="0"/>
            <w:autoSpaceDE w:val="0"/>
            <w:autoSpaceDN w:val="0"/>
            <w:adjustRightInd w:val="0"/>
            <w:spacing w:after="0" w:line="262" w:lineRule="auto"/>
            <w:ind w:left="360" w:right="120"/>
          </w:pPr>
        </w:pPrChange>
      </w:pPr>
      <w:ins w:id="933" w:author="Shumann Xu" w:date="2017-02-17T19:03:00Z">
        <w:r w:rsidRPr="00F551C1">
          <w:rPr>
            <w:rFonts w:cs="Calibri"/>
          </w:rPr>
          <w:t xml:space="preserve">Maven uses </w:t>
        </w:r>
        <w:r w:rsidRPr="00F551C1">
          <w:rPr>
            <w:rFonts w:cs="Calibri"/>
            <w:i/>
            <w:rPrChange w:id="934" w:author="Shumann Xu" w:date="2017-02-17T19:04:00Z">
              <w:rPr>
                <w:rFonts w:cs="Calibri"/>
              </w:rPr>
            </w:rPrChange>
          </w:rPr>
          <w:t>pom.xml</w:t>
        </w:r>
        <w:r w:rsidRPr="00F551C1">
          <w:rPr>
            <w:rFonts w:cs="Calibri"/>
          </w:rPr>
          <w:t xml:space="preserve"> to manage dependencies and build configurations. </w:t>
        </w:r>
      </w:ins>
      <w:ins w:id="935" w:author="Shumann Xu" w:date="2017-02-17T19:04:00Z">
        <w:r w:rsidRPr="00F551C1">
          <w:rPr>
            <w:rFonts w:cs="Calibri"/>
          </w:rPr>
          <w:t xml:space="preserve">Run following steps at command line under </w:t>
        </w:r>
        <w:r w:rsidRPr="00182066">
          <w:rPr>
            <w:rFonts w:cs="Calibri"/>
          </w:rPr>
          <w:t>com.idtus.contest.winter2017.framework</w:t>
        </w:r>
        <w:r>
          <w:rPr>
            <w:rFonts w:cs="Calibri"/>
          </w:rPr>
          <w:t xml:space="preserve"> directory</w:t>
        </w:r>
        <w:r w:rsidRPr="00D23C15">
          <w:rPr>
            <w:rFonts w:cs="Calibri"/>
          </w:rPr>
          <w:t>:</w:t>
        </w:r>
      </w:ins>
    </w:p>
    <w:p w:rsidR="00D23C15" w:rsidRPr="00F551C1" w:rsidRDefault="00D23C15">
      <w:pPr>
        <w:widowControl w:val="0"/>
        <w:overflowPunct w:val="0"/>
        <w:autoSpaceDE w:val="0"/>
        <w:autoSpaceDN w:val="0"/>
        <w:adjustRightInd w:val="0"/>
        <w:spacing w:after="0" w:line="262" w:lineRule="auto"/>
        <w:ind w:left="720" w:right="120"/>
        <w:rPr>
          <w:ins w:id="936" w:author="Shumann Xu" w:date="2017-02-17T19:04:00Z"/>
          <w:rFonts w:cs="Calibri"/>
        </w:rPr>
        <w:pPrChange w:id="937" w:author="Shumann Xu" w:date="2017-02-17T19:00:00Z">
          <w:pPr>
            <w:widowControl w:val="0"/>
            <w:overflowPunct w:val="0"/>
            <w:autoSpaceDE w:val="0"/>
            <w:autoSpaceDN w:val="0"/>
            <w:adjustRightInd w:val="0"/>
            <w:spacing w:after="0" w:line="262" w:lineRule="auto"/>
            <w:ind w:left="360" w:right="120"/>
          </w:pPr>
        </w:pPrChange>
      </w:pPr>
    </w:p>
    <w:p w:rsidR="00D23C15" w:rsidRDefault="00D23C15">
      <w:pPr>
        <w:widowControl w:val="0"/>
        <w:overflowPunct w:val="0"/>
        <w:autoSpaceDE w:val="0"/>
        <w:autoSpaceDN w:val="0"/>
        <w:adjustRightInd w:val="0"/>
        <w:spacing w:after="0" w:line="262" w:lineRule="auto"/>
        <w:ind w:left="720" w:right="120"/>
        <w:rPr>
          <w:ins w:id="938" w:author="Shumann Xu" w:date="2017-02-17T19:05:00Z"/>
          <w:rFonts w:cs="Calibri"/>
        </w:rPr>
        <w:pPrChange w:id="939" w:author="Shumann Xu" w:date="2017-02-17T19:00:00Z">
          <w:pPr>
            <w:widowControl w:val="0"/>
            <w:overflowPunct w:val="0"/>
            <w:autoSpaceDE w:val="0"/>
            <w:autoSpaceDN w:val="0"/>
            <w:adjustRightInd w:val="0"/>
            <w:spacing w:after="0" w:line="262" w:lineRule="auto"/>
            <w:ind w:left="360" w:right="120"/>
          </w:pPr>
        </w:pPrChange>
      </w:pPr>
      <w:ins w:id="940" w:author="Shumann Xu" w:date="2017-02-17T19:04:00Z">
        <w:r w:rsidRPr="00F551C1">
          <w:rPr>
            <w:rFonts w:cs="Calibri"/>
          </w:rPr>
          <w:tab/>
        </w:r>
      </w:ins>
      <w:ins w:id="941" w:author="Shumann Xu" w:date="2017-02-17T19:05:00Z">
        <w:r w:rsidRPr="00F551C1">
          <w:rPr>
            <w:rFonts w:cs="Calibri"/>
          </w:rPr>
          <w:t>&gt;</w:t>
        </w:r>
        <w:r w:rsidRPr="00D23C15">
          <w:t xml:space="preserve"> </w:t>
        </w:r>
        <w:r w:rsidRPr="00D23C15">
          <w:rPr>
            <w:rFonts w:ascii="Courier New" w:hAnsi="Courier New" w:cs="Courier New"/>
            <w:rPrChange w:id="942" w:author="Shumann Xu" w:date="2017-02-17T19:06:00Z">
              <w:rPr>
                <w:rFonts w:cs="Courier New"/>
              </w:rPr>
            </w:rPrChange>
          </w:rPr>
          <w:t>mvn clean compile assembly:single</w:t>
        </w:r>
      </w:ins>
    </w:p>
    <w:p w:rsidR="00D23C15" w:rsidRPr="00F551C1" w:rsidRDefault="00D23C15">
      <w:pPr>
        <w:widowControl w:val="0"/>
        <w:overflowPunct w:val="0"/>
        <w:autoSpaceDE w:val="0"/>
        <w:autoSpaceDN w:val="0"/>
        <w:adjustRightInd w:val="0"/>
        <w:spacing w:after="0" w:line="262" w:lineRule="auto"/>
        <w:ind w:left="720" w:right="120"/>
        <w:rPr>
          <w:ins w:id="943" w:author="Shumann Xu" w:date="2017-02-17T19:05:00Z"/>
          <w:rFonts w:cs="Calibri"/>
        </w:rPr>
        <w:pPrChange w:id="944" w:author="Shumann Xu" w:date="2017-02-17T19:00:00Z">
          <w:pPr>
            <w:widowControl w:val="0"/>
            <w:overflowPunct w:val="0"/>
            <w:autoSpaceDE w:val="0"/>
            <w:autoSpaceDN w:val="0"/>
            <w:adjustRightInd w:val="0"/>
            <w:spacing w:after="0" w:line="262" w:lineRule="auto"/>
            <w:ind w:left="360" w:right="120"/>
          </w:pPr>
        </w:pPrChange>
      </w:pPr>
    </w:p>
    <w:p w:rsidR="00D23C15" w:rsidRPr="00F551C1" w:rsidRDefault="00073BD1">
      <w:pPr>
        <w:widowControl w:val="0"/>
        <w:overflowPunct w:val="0"/>
        <w:autoSpaceDE w:val="0"/>
        <w:autoSpaceDN w:val="0"/>
        <w:adjustRightInd w:val="0"/>
        <w:spacing w:after="0" w:line="262" w:lineRule="auto"/>
        <w:ind w:left="720" w:right="120"/>
        <w:rPr>
          <w:ins w:id="945" w:author="Shumann Xu" w:date="2017-02-17T19:20:00Z"/>
          <w:rFonts w:cs="Calibri"/>
          <w:color w:val="0070C0"/>
        </w:rPr>
        <w:pPrChange w:id="946" w:author="Shumann Xu" w:date="2017-02-17T19:00:00Z">
          <w:pPr>
            <w:widowControl w:val="0"/>
            <w:overflowPunct w:val="0"/>
            <w:autoSpaceDE w:val="0"/>
            <w:autoSpaceDN w:val="0"/>
            <w:adjustRightInd w:val="0"/>
            <w:spacing w:after="0" w:line="262" w:lineRule="auto"/>
            <w:ind w:left="360" w:right="120"/>
          </w:pPr>
        </w:pPrChange>
      </w:pPr>
      <w:ins w:id="947" w:author="Shumann Xu" w:date="2017-02-17T19:06:00Z">
        <w:r w:rsidRPr="00F551C1">
          <w:rPr>
            <w:rFonts w:cs="Calibri"/>
            <w:color w:val="0070C0"/>
          </w:rPr>
          <w:t>E</w:t>
        </w:r>
      </w:ins>
      <w:ins w:id="948" w:author="Shumann Xu" w:date="2017-02-17T19:05:00Z">
        <w:r w:rsidR="00D23C15" w:rsidRPr="00F551C1">
          <w:rPr>
            <w:rFonts w:cs="Calibri"/>
            <w:color w:val="0070C0"/>
            <w:rPrChange w:id="949" w:author="Shumann Xu" w:date="2017-02-17T19:05:00Z">
              <w:rPr>
                <w:rFonts w:ascii="Times New Roman" w:hAnsi="Times New Roman" w:cs="Calibri"/>
                <w:color w:val="0070C0"/>
                <w:sz w:val="24"/>
              </w:rPr>
            </w:rPrChange>
          </w:rPr>
          <w:t xml:space="preserve">xecutable jar “com.idtus.contest.winter2017.framework-0.0.1-SNAPSHOT-jar-with-dependencies.jar” is generated under </w:t>
        </w:r>
        <w:r w:rsidR="00D23C15" w:rsidRPr="00F551C1">
          <w:rPr>
            <w:rFonts w:cs="Calibri"/>
            <w:i/>
            <w:rPrChange w:id="950" w:author="Shumann Xu" w:date="2017-02-17T19:05:00Z">
              <w:rPr>
                <w:rFonts w:ascii="Times New Roman" w:hAnsi="Times New Roman" w:cs="Calibri"/>
                <w:i/>
                <w:sz w:val="24"/>
              </w:rPr>
            </w:rPrChange>
          </w:rPr>
          <w:t>target</w:t>
        </w:r>
        <w:r w:rsidR="00D23C15" w:rsidRPr="00F551C1">
          <w:rPr>
            <w:rFonts w:cs="Calibri"/>
            <w:color w:val="0070C0"/>
            <w:rPrChange w:id="951" w:author="Shumann Xu" w:date="2017-02-17T19:05:00Z">
              <w:rPr>
                <w:rFonts w:ascii="Times New Roman" w:hAnsi="Times New Roman" w:cs="Calibri"/>
                <w:color w:val="0070C0"/>
                <w:sz w:val="24"/>
              </w:rPr>
            </w:rPrChange>
          </w:rPr>
          <w:t xml:space="preserve"> directory</w:t>
        </w:r>
      </w:ins>
      <w:ins w:id="952" w:author="Shumann Xu" w:date="2017-02-17T19:06:00Z">
        <w:r w:rsidRPr="00F551C1">
          <w:rPr>
            <w:rFonts w:cs="Calibri"/>
            <w:color w:val="0070C0"/>
          </w:rPr>
          <w:t>.</w:t>
        </w:r>
      </w:ins>
      <w:ins w:id="953" w:author="Shumann Xu" w:date="2017-02-17T19:19:00Z">
        <w:r w:rsidR="00135D9F" w:rsidRPr="00F551C1">
          <w:rPr>
            <w:rFonts w:cs="Calibri"/>
            <w:color w:val="0070C0"/>
          </w:rPr>
          <w:t xml:space="preserve"> Execute the jar at command line:</w:t>
        </w:r>
      </w:ins>
    </w:p>
    <w:p w:rsidR="00135D9F" w:rsidRPr="00F551C1" w:rsidRDefault="00135D9F">
      <w:pPr>
        <w:widowControl w:val="0"/>
        <w:overflowPunct w:val="0"/>
        <w:autoSpaceDE w:val="0"/>
        <w:autoSpaceDN w:val="0"/>
        <w:adjustRightInd w:val="0"/>
        <w:spacing w:after="0" w:line="262" w:lineRule="auto"/>
        <w:ind w:left="720" w:right="120"/>
        <w:rPr>
          <w:ins w:id="954" w:author="Shumann Xu" w:date="2017-02-17T19:19:00Z"/>
          <w:rFonts w:cs="Calibri"/>
          <w:color w:val="0070C0"/>
        </w:rPr>
        <w:pPrChange w:id="955" w:author="Shumann Xu" w:date="2017-02-17T19:00:00Z">
          <w:pPr>
            <w:widowControl w:val="0"/>
            <w:overflowPunct w:val="0"/>
            <w:autoSpaceDE w:val="0"/>
            <w:autoSpaceDN w:val="0"/>
            <w:adjustRightInd w:val="0"/>
            <w:spacing w:after="0" w:line="262" w:lineRule="auto"/>
            <w:ind w:left="360" w:right="120"/>
          </w:pPr>
        </w:pPrChange>
      </w:pPr>
    </w:p>
    <w:tbl>
      <w:tblPr>
        <w:tblW w:w="0" w:type="auto"/>
        <w:tblLook w:val="04A0" w:firstRow="1" w:lastRow="0" w:firstColumn="1" w:lastColumn="0" w:noHBand="0" w:noVBand="1"/>
        <w:tblPrChange w:id="956" w:author="Shumann Xu" w:date="2017-02-17T20:49:00Z">
          <w:tblPr>
            <w:tblW w:w="0" w:type="auto"/>
            <w:tblLook w:val="04A0" w:firstRow="1" w:lastRow="0" w:firstColumn="1" w:lastColumn="0" w:noHBand="0" w:noVBand="1"/>
          </w:tblPr>
        </w:tblPrChange>
      </w:tblPr>
      <w:tblGrid>
        <w:gridCol w:w="9639"/>
        <w:tblGridChange w:id="957">
          <w:tblGrid>
            <w:gridCol w:w="9639"/>
          </w:tblGrid>
        </w:tblGridChange>
      </w:tblGrid>
      <w:tr w:rsidR="00135D9F" w:rsidRPr="00F551C1" w:rsidTr="00C9354D">
        <w:trPr>
          <w:trHeight w:val="1196"/>
          <w:ins w:id="958" w:author="Shumann Xu" w:date="2017-02-17T19:20:00Z"/>
          <w:trPrChange w:id="959" w:author="Shumann Xu" w:date="2017-02-17T20:49:00Z">
            <w:trPr>
              <w:trHeight w:val="1196"/>
            </w:trPr>
          </w:trPrChange>
        </w:trPr>
        <w:tc>
          <w:tcPr>
            <w:tcW w:w="9639" w:type="dxa"/>
            <w:tcBorders>
              <w:top w:val="single" w:sz="4" w:space="0" w:color="auto"/>
              <w:left w:val="single" w:sz="4" w:space="0" w:color="auto"/>
              <w:bottom w:val="single" w:sz="4" w:space="0" w:color="auto"/>
              <w:right w:val="single" w:sz="4" w:space="0" w:color="auto"/>
            </w:tcBorders>
            <w:tcPrChange w:id="960" w:author="Shumann Xu" w:date="2017-02-17T20:49:00Z">
              <w:tcPr>
                <w:tcW w:w="9639" w:type="dxa"/>
              </w:tcPr>
            </w:tcPrChange>
          </w:tcPr>
          <w:p w:rsidR="00135D9F" w:rsidRPr="00F551C1" w:rsidRDefault="00135D9F" w:rsidP="00F551C1">
            <w:pPr>
              <w:spacing w:before="13" w:after="0" w:line="280" w:lineRule="exact"/>
              <w:rPr>
                <w:ins w:id="961" w:author="Shumann Xu" w:date="2017-02-17T19:20:00Z"/>
                <w:rFonts w:ascii="Lucida Console" w:hAnsi="Lucida Console"/>
                <w:color w:val="000000"/>
                <w:sz w:val="18"/>
                <w:szCs w:val="18"/>
              </w:rPr>
            </w:pPr>
            <w:ins w:id="962" w:author="Shumann Xu" w:date="2017-02-17T19:20:00Z">
              <w:r w:rsidRPr="00F551C1">
                <w:rPr>
                  <w:rFonts w:ascii="Lucida Console" w:hAnsi="Lucida Console"/>
                  <w:color w:val="000000"/>
                  <w:sz w:val="18"/>
                  <w:szCs w:val="18"/>
                </w:rPr>
                <w:t>java -jar target/com.idtus.contest.winter2017.framework-0.0.1-SNAPSHOT-jar-with-dependencies.jar -jarToTestPath C:\\idt_contest\\jars\\TesterTypeCheck.jar -jacocoOutputPath C:\\idt_contest\\jacoco -jacocoAgentJarPath C:\\idt_contest\\jacoco\\lib\\jacocoagent.jar -bbTests 100 -timeGoal 1</w:t>
              </w:r>
            </w:ins>
          </w:p>
        </w:tc>
      </w:tr>
    </w:tbl>
    <w:p w:rsidR="00135D9F" w:rsidRPr="00F551C1" w:rsidRDefault="00135D9F">
      <w:pPr>
        <w:widowControl w:val="0"/>
        <w:overflowPunct w:val="0"/>
        <w:autoSpaceDE w:val="0"/>
        <w:autoSpaceDN w:val="0"/>
        <w:adjustRightInd w:val="0"/>
        <w:spacing w:after="0" w:line="262" w:lineRule="auto"/>
        <w:ind w:left="720" w:right="120"/>
        <w:rPr>
          <w:ins w:id="963" w:author="Shumann Xu" w:date="2017-02-17T19:19:00Z"/>
          <w:rFonts w:cs="Calibri"/>
          <w:color w:val="0070C0"/>
        </w:rPr>
        <w:pPrChange w:id="964" w:author="Shumann Xu" w:date="2017-02-17T19:00:00Z">
          <w:pPr>
            <w:widowControl w:val="0"/>
            <w:overflowPunct w:val="0"/>
            <w:autoSpaceDE w:val="0"/>
            <w:autoSpaceDN w:val="0"/>
            <w:adjustRightInd w:val="0"/>
            <w:spacing w:after="0" w:line="262" w:lineRule="auto"/>
            <w:ind w:left="360" w:right="120"/>
          </w:pPr>
        </w:pPrChange>
      </w:pPr>
    </w:p>
    <w:p w:rsidR="00135D9F" w:rsidRPr="00F551C1" w:rsidRDefault="00135D9F">
      <w:pPr>
        <w:widowControl w:val="0"/>
        <w:overflowPunct w:val="0"/>
        <w:autoSpaceDE w:val="0"/>
        <w:autoSpaceDN w:val="0"/>
        <w:adjustRightInd w:val="0"/>
        <w:spacing w:after="0" w:line="262" w:lineRule="auto"/>
        <w:ind w:left="720" w:right="120"/>
        <w:rPr>
          <w:ins w:id="965" w:author="Shumann Xu" w:date="2017-02-17T19:07:00Z"/>
          <w:rFonts w:cs="Calibri"/>
          <w:color w:val="0070C0"/>
        </w:rPr>
        <w:pPrChange w:id="966" w:author="Shumann Xu" w:date="2017-02-17T19:00:00Z">
          <w:pPr>
            <w:widowControl w:val="0"/>
            <w:overflowPunct w:val="0"/>
            <w:autoSpaceDE w:val="0"/>
            <w:autoSpaceDN w:val="0"/>
            <w:adjustRightInd w:val="0"/>
            <w:spacing w:after="0" w:line="262" w:lineRule="auto"/>
            <w:ind w:left="360" w:right="120"/>
          </w:pPr>
        </w:pPrChange>
      </w:pPr>
    </w:p>
    <w:p w:rsidR="00140171" w:rsidRDefault="00140F70">
      <w:pPr>
        <w:widowControl w:val="0"/>
        <w:overflowPunct w:val="0"/>
        <w:autoSpaceDE w:val="0"/>
        <w:autoSpaceDN w:val="0"/>
        <w:adjustRightInd w:val="0"/>
        <w:spacing w:after="0" w:line="262" w:lineRule="auto"/>
        <w:ind w:left="720" w:right="120"/>
        <w:rPr>
          <w:ins w:id="967" w:author="Shumann Xu" w:date="2017-02-17T19:08:00Z"/>
          <w:rFonts w:cs="Calibri"/>
          <w:b/>
          <w:bCs/>
          <w:sz w:val="36"/>
          <w:szCs w:val="36"/>
        </w:rPr>
        <w:pPrChange w:id="968" w:author="Shumann Xu" w:date="2017-02-17T19:00:00Z">
          <w:pPr>
            <w:widowControl w:val="0"/>
            <w:overflowPunct w:val="0"/>
            <w:autoSpaceDE w:val="0"/>
            <w:autoSpaceDN w:val="0"/>
            <w:adjustRightInd w:val="0"/>
            <w:spacing w:after="0" w:line="262" w:lineRule="auto"/>
            <w:ind w:left="360" w:right="120"/>
          </w:pPr>
        </w:pPrChange>
      </w:pPr>
      <w:ins w:id="969" w:author="Shumann Xu" w:date="2017-02-17T19:21:00Z">
        <w:r w:rsidRPr="00F551C1">
          <w:rPr>
            <w:rFonts w:cs="Calibri"/>
            <w:color w:val="0070C0"/>
          </w:rPr>
          <w:br w:type="page"/>
        </w:r>
      </w:ins>
      <w:ins w:id="970" w:author="Shumann Xu" w:date="2017-02-17T19:07:00Z">
        <w:r w:rsidR="00140171">
          <w:rPr>
            <w:rFonts w:cs="Calibri"/>
            <w:b/>
            <w:bCs/>
            <w:sz w:val="28"/>
            <w:szCs w:val="28"/>
          </w:rPr>
          <w:lastRenderedPageBreak/>
          <w:t xml:space="preserve">7. </w:t>
        </w:r>
      </w:ins>
      <w:ins w:id="971" w:author="Shumann Xu" w:date="2017-02-17T19:35:00Z">
        <w:r w:rsidR="00BA1E0C">
          <w:rPr>
            <w:rFonts w:cs="Calibri"/>
            <w:b/>
            <w:bCs/>
            <w:sz w:val="36"/>
            <w:szCs w:val="36"/>
          </w:rPr>
          <w:t>Launching</w:t>
        </w:r>
      </w:ins>
      <w:ins w:id="972" w:author="Shumann Xu" w:date="2017-02-17T19:08:00Z">
        <w:r w:rsidR="00140171">
          <w:rPr>
            <w:rFonts w:cs="Calibri"/>
            <w:b/>
            <w:bCs/>
            <w:sz w:val="36"/>
            <w:szCs w:val="36"/>
          </w:rPr>
          <w:t xml:space="preserve"> the Framework </w:t>
        </w:r>
      </w:ins>
      <w:ins w:id="973" w:author="Shumann Xu" w:date="2017-02-17T19:21:00Z">
        <w:r>
          <w:rPr>
            <w:rFonts w:cs="Calibri"/>
            <w:b/>
            <w:bCs/>
            <w:sz w:val="36"/>
            <w:szCs w:val="36"/>
          </w:rPr>
          <w:t>GUI</w:t>
        </w:r>
      </w:ins>
    </w:p>
    <w:p w:rsidR="004A44E4" w:rsidRPr="00F551C1" w:rsidRDefault="00307934">
      <w:pPr>
        <w:widowControl w:val="0"/>
        <w:overflowPunct w:val="0"/>
        <w:autoSpaceDE w:val="0"/>
        <w:autoSpaceDN w:val="0"/>
        <w:adjustRightInd w:val="0"/>
        <w:spacing w:after="0" w:line="262" w:lineRule="auto"/>
        <w:ind w:left="720" w:right="120"/>
        <w:rPr>
          <w:ins w:id="974" w:author="Shumann Xu" w:date="2017-02-17T19:10:00Z"/>
          <w:rFonts w:cs="Calibri"/>
        </w:rPr>
        <w:pPrChange w:id="975" w:author="Shumann Xu" w:date="2017-02-17T19:00:00Z">
          <w:pPr>
            <w:widowControl w:val="0"/>
            <w:overflowPunct w:val="0"/>
            <w:autoSpaceDE w:val="0"/>
            <w:autoSpaceDN w:val="0"/>
            <w:adjustRightInd w:val="0"/>
            <w:spacing w:after="0" w:line="262" w:lineRule="auto"/>
            <w:ind w:left="360" w:right="120"/>
          </w:pPr>
        </w:pPrChange>
      </w:pPr>
      <w:ins w:id="976" w:author="Shumann Xu" w:date="2017-02-17T19:10:00Z">
        <w:r w:rsidRPr="00F551C1">
          <w:rPr>
            <w:rFonts w:cs="Calibri"/>
          </w:rPr>
          <w:t>After executable jar is generated</w:t>
        </w:r>
      </w:ins>
      <w:ins w:id="977" w:author="Shumann Xu" w:date="2017-02-17T19:30:00Z">
        <w:r w:rsidR="004A44E4" w:rsidRPr="00F551C1">
          <w:rPr>
            <w:rFonts w:cs="Calibri"/>
          </w:rPr>
          <w:t xml:space="preserve"> from Gradle</w:t>
        </w:r>
      </w:ins>
      <w:ins w:id="978" w:author="Shumann Xu" w:date="2017-02-17T19:10:00Z">
        <w:r w:rsidRPr="00F551C1">
          <w:rPr>
            <w:rFonts w:cs="Calibri"/>
          </w:rPr>
          <w:t xml:space="preserve">, the framework </w:t>
        </w:r>
      </w:ins>
      <w:ins w:id="979" w:author="Shumann Xu" w:date="2017-02-17T19:30:00Z">
        <w:r w:rsidR="004A44E4" w:rsidRPr="00F551C1">
          <w:rPr>
            <w:rFonts w:cs="Calibri"/>
          </w:rPr>
          <w:t xml:space="preserve">GUI </w:t>
        </w:r>
      </w:ins>
      <w:ins w:id="980" w:author="Shumann Xu" w:date="2017-02-17T19:10:00Z">
        <w:r w:rsidRPr="00F551C1">
          <w:rPr>
            <w:rFonts w:cs="Calibri"/>
          </w:rPr>
          <w:t xml:space="preserve">can be </w:t>
        </w:r>
      </w:ins>
      <w:ins w:id="981" w:author="Shumann Xu" w:date="2017-02-17T19:30:00Z">
        <w:r w:rsidR="004A44E4" w:rsidRPr="00F551C1">
          <w:rPr>
            <w:rFonts w:cs="Calibri"/>
          </w:rPr>
          <w:t>launched</w:t>
        </w:r>
      </w:ins>
      <w:ins w:id="982" w:author="Shumann Xu" w:date="2017-02-17T19:10:00Z">
        <w:r w:rsidR="004A44E4" w:rsidRPr="00F551C1">
          <w:rPr>
            <w:rFonts w:cs="Calibri"/>
          </w:rPr>
          <w:t xml:space="preserve"> at command line</w:t>
        </w:r>
      </w:ins>
      <w:ins w:id="983" w:author="Shumann Xu" w:date="2017-02-17T19:31:00Z">
        <w:r w:rsidR="004A44E4" w:rsidRPr="00F551C1">
          <w:rPr>
            <w:rFonts w:cs="Calibri"/>
          </w:rPr>
          <w:t xml:space="preserve"> if using windows</w:t>
        </w:r>
      </w:ins>
      <w:ins w:id="984" w:author="Shumann Xu" w:date="2017-02-17T19:10:00Z">
        <w:r w:rsidR="004A44E4" w:rsidRPr="00F551C1">
          <w:rPr>
            <w:rFonts w:cs="Calibri"/>
          </w:rPr>
          <w:t>:</w:t>
        </w:r>
      </w:ins>
    </w:p>
    <w:p w:rsidR="00140171" w:rsidRPr="00F551C1" w:rsidRDefault="00140171">
      <w:pPr>
        <w:widowControl w:val="0"/>
        <w:overflowPunct w:val="0"/>
        <w:autoSpaceDE w:val="0"/>
        <w:autoSpaceDN w:val="0"/>
        <w:adjustRightInd w:val="0"/>
        <w:spacing w:after="0" w:line="262" w:lineRule="auto"/>
        <w:ind w:left="720" w:right="120"/>
        <w:rPr>
          <w:ins w:id="985" w:author="Shumann Xu" w:date="2017-02-17T19:31:00Z"/>
          <w:rFonts w:cs="Calibri"/>
        </w:rPr>
        <w:pPrChange w:id="986" w:author="Shumann Xu" w:date="2017-02-17T19:00:00Z">
          <w:pPr>
            <w:widowControl w:val="0"/>
            <w:overflowPunct w:val="0"/>
            <w:autoSpaceDE w:val="0"/>
            <w:autoSpaceDN w:val="0"/>
            <w:adjustRightInd w:val="0"/>
            <w:spacing w:after="0" w:line="262" w:lineRule="auto"/>
            <w:ind w:left="360" w:right="120"/>
          </w:pPr>
        </w:pPrChange>
      </w:pPr>
    </w:p>
    <w:p w:rsidR="004A44E4" w:rsidRPr="00F551C1" w:rsidRDefault="004A44E4">
      <w:pPr>
        <w:widowControl w:val="0"/>
        <w:overflowPunct w:val="0"/>
        <w:autoSpaceDE w:val="0"/>
        <w:autoSpaceDN w:val="0"/>
        <w:adjustRightInd w:val="0"/>
        <w:spacing w:after="0" w:line="262" w:lineRule="auto"/>
        <w:ind w:left="720" w:right="120"/>
        <w:rPr>
          <w:ins w:id="987" w:author="Shumann Xu" w:date="2017-02-17T19:31:00Z"/>
          <w:rFonts w:ascii="Courier New" w:hAnsi="Courier New" w:cs="Courier New"/>
          <w:rPrChange w:id="988" w:author="Shumann Xu" w:date="2017-02-17T19:34:00Z">
            <w:rPr>
              <w:ins w:id="989" w:author="Shumann Xu" w:date="2017-02-17T19:31:00Z"/>
              <w:rFonts w:cs="Courier New"/>
            </w:rPr>
          </w:rPrChange>
        </w:rPr>
        <w:pPrChange w:id="990" w:author="Shumann Xu" w:date="2017-02-17T19:00:00Z">
          <w:pPr>
            <w:widowControl w:val="0"/>
            <w:overflowPunct w:val="0"/>
            <w:autoSpaceDE w:val="0"/>
            <w:autoSpaceDN w:val="0"/>
            <w:adjustRightInd w:val="0"/>
            <w:spacing w:after="0" w:line="262" w:lineRule="auto"/>
            <w:ind w:left="360" w:right="120"/>
          </w:pPr>
        </w:pPrChange>
      </w:pPr>
      <w:ins w:id="991" w:author="Shumann Xu" w:date="2017-02-17T19:31:00Z">
        <w:r w:rsidRPr="00F551C1">
          <w:rPr>
            <w:rFonts w:cs="Calibri"/>
          </w:rPr>
          <w:tab/>
        </w:r>
        <w:r w:rsidRPr="00F551C1">
          <w:rPr>
            <w:rFonts w:ascii="Courier New" w:hAnsi="Courier New" w:cs="Courier New"/>
            <w:rPrChange w:id="992" w:author="Shumann Xu" w:date="2017-02-17T19:34:00Z">
              <w:rPr>
                <w:rFonts w:cs="Courier New"/>
              </w:rPr>
            </w:rPrChange>
          </w:rPr>
          <w:t>&gt;idt-ui.bat</w:t>
        </w:r>
      </w:ins>
    </w:p>
    <w:p w:rsidR="004A44E4" w:rsidRPr="00F551C1" w:rsidRDefault="004A44E4">
      <w:pPr>
        <w:widowControl w:val="0"/>
        <w:overflowPunct w:val="0"/>
        <w:autoSpaceDE w:val="0"/>
        <w:autoSpaceDN w:val="0"/>
        <w:adjustRightInd w:val="0"/>
        <w:spacing w:after="0" w:line="262" w:lineRule="auto"/>
        <w:ind w:left="720" w:right="120"/>
        <w:rPr>
          <w:ins w:id="993" w:author="Shumann Xu" w:date="2017-02-17T19:32:00Z"/>
          <w:rFonts w:cs="Calibri"/>
        </w:rPr>
        <w:pPrChange w:id="994" w:author="Shumann Xu" w:date="2017-02-17T19:32:00Z">
          <w:pPr>
            <w:widowControl w:val="0"/>
            <w:overflowPunct w:val="0"/>
            <w:autoSpaceDE w:val="0"/>
            <w:autoSpaceDN w:val="0"/>
            <w:adjustRightInd w:val="0"/>
            <w:spacing w:after="0" w:line="262" w:lineRule="auto"/>
            <w:ind w:left="360" w:right="120"/>
          </w:pPr>
        </w:pPrChange>
      </w:pPr>
    </w:p>
    <w:p w:rsidR="004A44E4" w:rsidRDefault="004A44E4">
      <w:pPr>
        <w:widowControl w:val="0"/>
        <w:overflowPunct w:val="0"/>
        <w:autoSpaceDE w:val="0"/>
        <w:autoSpaceDN w:val="0"/>
        <w:adjustRightInd w:val="0"/>
        <w:spacing w:after="0" w:line="262" w:lineRule="auto"/>
        <w:ind w:left="720" w:right="120"/>
        <w:rPr>
          <w:ins w:id="995" w:author="Shumann Xu" w:date="2017-02-17T19:32:00Z"/>
          <w:rFonts w:cs="Calibri"/>
        </w:rPr>
        <w:pPrChange w:id="996" w:author="Shumann Xu" w:date="2017-02-17T19:32:00Z">
          <w:pPr>
            <w:widowControl w:val="0"/>
            <w:overflowPunct w:val="0"/>
            <w:autoSpaceDE w:val="0"/>
            <w:autoSpaceDN w:val="0"/>
            <w:adjustRightInd w:val="0"/>
            <w:spacing w:after="0" w:line="262" w:lineRule="auto"/>
            <w:ind w:left="360" w:right="120"/>
          </w:pPr>
        </w:pPrChange>
      </w:pPr>
      <w:ins w:id="997" w:author="Shumann Xu" w:date="2017-02-17T19:32:00Z">
        <w:r w:rsidRPr="004A44E4">
          <w:rPr>
            <w:rFonts w:cs="Calibri"/>
          </w:rPr>
          <w:t xml:space="preserve">If your machine runs on </w:t>
        </w:r>
      </w:ins>
      <w:ins w:id="998" w:author="Shumann Xu" w:date="2017-02-17T22:48:00Z">
        <w:r w:rsidR="001E1583">
          <w:rPr>
            <w:rFonts w:cs="Calibri"/>
          </w:rPr>
          <w:t>macOS</w:t>
        </w:r>
        <w:r w:rsidR="001E1583">
          <w:rPr>
            <w:rFonts w:cs="Calibri"/>
          </w:rPr>
          <w:t>,</w:t>
        </w:r>
        <w:r w:rsidR="001E1583" w:rsidRPr="004A44E4">
          <w:rPr>
            <w:rFonts w:cs="Calibri"/>
          </w:rPr>
          <w:t xml:space="preserve"> </w:t>
        </w:r>
      </w:ins>
      <w:ins w:id="999" w:author="Shumann Xu" w:date="2017-02-17T19:32:00Z">
        <w:r w:rsidRPr="004A44E4">
          <w:rPr>
            <w:rFonts w:cs="Calibri"/>
          </w:rPr>
          <w:t>Unix</w:t>
        </w:r>
      </w:ins>
      <w:ins w:id="1000" w:author="Shumann Xu" w:date="2017-02-17T22:48:00Z">
        <w:r w:rsidR="001E1583">
          <w:rPr>
            <w:rFonts w:cs="Calibri"/>
          </w:rPr>
          <w:t>,</w:t>
        </w:r>
      </w:ins>
      <w:ins w:id="1001" w:author="Shumann Xu" w:date="2017-02-17T19:32:00Z">
        <w:r w:rsidRPr="004A44E4">
          <w:rPr>
            <w:rFonts w:cs="Calibri"/>
          </w:rPr>
          <w:t xml:space="preserve"> or Linux, </w:t>
        </w:r>
        <w:r>
          <w:rPr>
            <w:rFonts w:cs="Calibri"/>
          </w:rPr>
          <w:t>GUI can be launched</w:t>
        </w:r>
        <w:r w:rsidRPr="00135D9F">
          <w:rPr>
            <w:rFonts w:cs="Calibri"/>
          </w:rPr>
          <w:t xml:space="preserve"> through the bash file</w:t>
        </w:r>
        <w:r>
          <w:rPr>
            <w:rFonts w:cs="Calibri"/>
          </w:rPr>
          <w:t>.</w:t>
        </w:r>
      </w:ins>
    </w:p>
    <w:p w:rsidR="004A44E4" w:rsidRDefault="004A44E4">
      <w:pPr>
        <w:widowControl w:val="0"/>
        <w:overflowPunct w:val="0"/>
        <w:autoSpaceDE w:val="0"/>
        <w:autoSpaceDN w:val="0"/>
        <w:adjustRightInd w:val="0"/>
        <w:spacing w:after="0" w:line="262" w:lineRule="auto"/>
        <w:ind w:left="720" w:right="120"/>
        <w:rPr>
          <w:ins w:id="1002" w:author="Shumann Xu" w:date="2017-02-17T21:08:00Z"/>
          <w:rFonts w:ascii="Courier New" w:hAnsi="Courier New" w:cs="Courier New"/>
        </w:rPr>
        <w:pPrChange w:id="1003" w:author="Shumann Xu" w:date="2017-02-17T19:32:00Z">
          <w:pPr>
            <w:widowControl w:val="0"/>
            <w:overflowPunct w:val="0"/>
            <w:autoSpaceDE w:val="0"/>
            <w:autoSpaceDN w:val="0"/>
            <w:adjustRightInd w:val="0"/>
            <w:spacing w:after="0" w:line="262" w:lineRule="auto"/>
            <w:ind w:left="360" w:right="120"/>
          </w:pPr>
        </w:pPrChange>
      </w:pPr>
      <w:ins w:id="1004" w:author="Shumann Xu" w:date="2017-02-17T19:32:00Z">
        <w:r>
          <w:rPr>
            <w:rFonts w:cs="Calibri"/>
          </w:rPr>
          <w:tab/>
        </w:r>
        <w:r w:rsidRPr="00ED32AE">
          <w:rPr>
            <w:rFonts w:ascii="Courier New" w:hAnsi="Courier New" w:cs="Courier New"/>
            <w:rPrChange w:id="1005" w:author="Shumann Xu" w:date="2017-02-17T19:34:00Z">
              <w:rPr>
                <w:rFonts w:cs="Courier New"/>
              </w:rPr>
            </w:rPrChange>
          </w:rPr>
          <w:t>&gt;</w:t>
        </w:r>
      </w:ins>
      <w:ins w:id="1006" w:author="Shumann Xu" w:date="2017-02-17T19:33:00Z">
        <w:r w:rsidRPr="00ED32AE">
          <w:rPr>
            <w:rFonts w:ascii="Courier New" w:hAnsi="Courier New" w:cs="Courier New"/>
            <w:rPrChange w:id="1007" w:author="Shumann Xu" w:date="2017-02-17T19:34:00Z">
              <w:rPr>
                <w:rFonts w:cs="Courier New"/>
              </w:rPr>
            </w:rPrChange>
          </w:rPr>
          <w:t xml:space="preserve"> sh idt-ui.sh</w:t>
        </w:r>
      </w:ins>
    </w:p>
    <w:p w:rsidR="00AF4B6D" w:rsidRPr="00ED32AE" w:rsidRDefault="00AF4B6D">
      <w:pPr>
        <w:widowControl w:val="0"/>
        <w:overflowPunct w:val="0"/>
        <w:autoSpaceDE w:val="0"/>
        <w:autoSpaceDN w:val="0"/>
        <w:adjustRightInd w:val="0"/>
        <w:spacing w:after="0" w:line="262" w:lineRule="auto"/>
        <w:ind w:left="720" w:right="120"/>
        <w:rPr>
          <w:ins w:id="1008" w:author="Shumann Xu" w:date="2017-02-17T19:33:00Z"/>
          <w:rFonts w:ascii="Courier New" w:hAnsi="Courier New" w:cs="Courier New"/>
          <w:rPrChange w:id="1009" w:author="Shumann Xu" w:date="2017-02-17T19:34:00Z">
            <w:rPr>
              <w:ins w:id="1010" w:author="Shumann Xu" w:date="2017-02-17T19:33:00Z"/>
              <w:rFonts w:cs="Courier New"/>
            </w:rPr>
          </w:rPrChange>
        </w:rPr>
        <w:pPrChange w:id="1011" w:author="Shumann Xu" w:date="2017-02-17T19:32:00Z">
          <w:pPr>
            <w:widowControl w:val="0"/>
            <w:overflowPunct w:val="0"/>
            <w:autoSpaceDE w:val="0"/>
            <w:autoSpaceDN w:val="0"/>
            <w:adjustRightInd w:val="0"/>
            <w:spacing w:after="0" w:line="262" w:lineRule="auto"/>
            <w:ind w:left="360" w:right="120"/>
          </w:pPr>
        </w:pPrChange>
      </w:pPr>
    </w:p>
    <w:p w:rsidR="00AF4B6D" w:rsidRDefault="00AF4B6D" w:rsidP="00AF4B6D">
      <w:pPr>
        <w:widowControl w:val="0"/>
        <w:overflowPunct w:val="0"/>
        <w:autoSpaceDE w:val="0"/>
        <w:autoSpaceDN w:val="0"/>
        <w:adjustRightInd w:val="0"/>
        <w:spacing w:after="0" w:line="262" w:lineRule="auto"/>
        <w:ind w:left="720" w:right="120"/>
        <w:rPr>
          <w:ins w:id="1012" w:author="Shumann Xu" w:date="2017-02-17T21:08:00Z"/>
          <w:rFonts w:cs="Calibri"/>
        </w:rPr>
      </w:pPr>
      <w:ins w:id="1013" w:author="Shumann Xu" w:date="2017-02-17T21:08:00Z">
        <w:r w:rsidRPr="00BA13C1">
          <w:rPr>
            <w:rFonts w:cs="Calibri"/>
          </w:rPr>
          <w:t>If jar is generated from Mav</w:t>
        </w:r>
        <w:r>
          <w:rPr>
            <w:rFonts w:cs="Calibri"/>
          </w:rPr>
          <w:t>en</w:t>
        </w:r>
        <w:r w:rsidRPr="00F551C1">
          <w:rPr>
            <w:rFonts w:cs="Calibri"/>
          </w:rPr>
          <w:t>, the framework GUI can be launched at command line</w:t>
        </w:r>
        <w:r>
          <w:rPr>
            <w:rFonts w:cs="Calibri"/>
          </w:rPr>
          <w:t xml:space="preserve"> with the following line:</w:t>
        </w:r>
      </w:ins>
    </w:p>
    <w:p w:rsidR="00AF4B6D" w:rsidRPr="00BA13C1" w:rsidRDefault="00AF4B6D" w:rsidP="00AF4B6D">
      <w:pPr>
        <w:widowControl w:val="0"/>
        <w:overflowPunct w:val="0"/>
        <w:autoSpaceDE w:val="0"/>
        <w:autoSpaceDN w:val="0"/>
        <w:adjustRightInd w:val="0"/>
        <w:spacing w:after="0" w:line="262" w:lineRule="auto"/>
        <w:ind w:left="1440" w:right="120"/>
        <w:rPr>
          <w:ins w:id="1014" w:author="Shumann Xu" w:date="2017-02-17T21:08:00Z"/>
          <w:rFonts w:ascii="Courier New" w:hAnsi="Courier New" w:cs="Courier New"/>
          <w:sz w:val="20"/>
          <w:szCs w:val="20"/>
        </w:rPr>
      </w:pPr>
      <w:ins w:id="1015" w:author="Shumann Xu" w:date="2017-02-17T21:08:00Z">
        <w:r w:rsidRPr="00BA13C1">
          <w:rPr>
            <w:rFonts w:ascii="Courier New" w:hAnsi="Courier New" w:cs="Courier New"/>
            <w:sz w:val="20"/>
            <w:szCs w:val="20"/>
          </w:rPr>
          <w:t>&gt;java -cp target/com.idtus.contest.winter2017.framework-0.0.1-SNAPSHOT-jar-with-dependencies.jar contest.winter2017.GuiLauncher</w:t>
        </w:r>
      </w:ins>
    </w:p>
    <w:p w:rsidR="004A44E4" w:rsidRDefault="004A44E4">
      <w:pPr>
        <w:widowControl w:val="0"/>
        <w:overflowPunct w:val="0"/>
        <w:autoSpaceDE w:val="0"/>
        <w:autoSpaceDN w:val="0"/>
        <w:adjustRightInd w:val="0"/>
        <w:spacing w:after="0" w:line="262" w:lineRule="auto"/>
        <w:ind w:left="720" w:right="120"/>
        <w:rPr>
          <w:ins w:id="1016" w:author="Shumann Xu" w:date="2017-02-17T19:34:00Z"/>
          <w:rFonts w:cs="Calibri"/>
        </w:rPr>
        <w:pPrChange w:id="1017" w:author="Shumann Xu" w:date="2017-02-17T19:32:00Z">
          <w:pPr>
            <w:widowControl w:val="0"/>
            <w:overflowPunct w:val="0"/>
            <w:autoSpaceDE w:val="0"/>
            <w:autoSpaceDN w:val="0"/>
            <w:adjustRightInd w:val="0"/>
            <w:spacing w:after="0" w:line="262" w:lineRule="auto"/>
            <w:ind w:left="360" w:right="120"/>
          </w:pPr>
        </w:pPrChange>
      </w:pPr>
    </w:p>
    <w:p w:rsidR="004A44E4" w:rsidRDefault="004A44E4">
      <w:pPr>
        <w:widowControl w:val="0"/>
        <w:overflowPunct w:val="0"/>
        <w:autoSpaceDE w:val="0"/>
        <w:autoSpaceDN w:val="0"/>
        <w:adjustRightInd w:val="0"/>
        <w:spacing w:after="0" w:line="262" w:lineRule="auto"/>
        <w:ind w:left="720" w:right="120"/>
        <w:rPr>
          <w:ins w:id="1018" w:author="Shumann Xu" w:date="2017-02-17T19:34:00Z"/>
          <w:rFonts w:cs="Calibri"/>
        </w:rPr>
        <w:pPrChange w:id="1019" w:author="Shumann Xu" w:date="2017-02-17T19:32:00Z">
          <w:pPr>
            <w:widowControl w:val="0"/>
            <w:overflowPunct w:val="0"/>
            <w:autoSpaceDE w:val="0"/>
            <w:autoSpaceDN w:val="0"/>
            <w:adjustRightInd w:val="0"/>
            <w:spacing w:after="0" w:line="262" w:lineRule="auto"/>
            <w:ind w:left="360" w:right="120"/>
          </w:pPr>
        </w:pPrChange>
      </w:pPr>
      <w:ins w:id="1020" w:author="Shumann Xu" w:date="2017-02-17T19:34:00Z">
        <w:r>
          <w:rPr>
            <w:rFonts w:cs="Calibri"/>
          </w:rPr>
          <w:t xml:space="preserve">IDT Tester window </w:t>
        </w:r>
        <w:r w:rsidR="00ED32AE">
          <w:rPr>
            <w:rFonts w:cs="Calibri"/>
          </w:rPr>
          <w:t>is in display.</w:t>
        </w:r>
      </w:ins>
    </w:p>
    <w:p w:rsidR="007729AD" w:rsidRDefault="007729AD">
      <w:pPr>
        <w:widowControl w:val="0"/>
        <w:overflowPunct w:val="0"/>
        <w:autoSpaceDE w:val="0"/>
        <w:autoSpaceDN w:val="0"/>
        <w:adjustRightInd w:val="0"/>
        <w:spacing w:after="0" w:line="262" w:lineRule="auto"/>
        <w:ind w:left="720" w:right="120"/>
        <w:rPr>
          <w:ins w:id="1021" w:author="Shumann Xu" w:date="2017-02-17T19:33:00Z"/>
          <w:rFonts w:cs="Calibri"/>
        </w:rPr>
        <w:pPrChange w:id="1022" w:author="Shumann Xu" w:date="2017-02-17T19:32:00Z">
          <w:pPr>
            <w:widowControl w:val="0"/>
            <w:overflowPunct w:val="0"/>
            <w:autoSpaceDE w:val="0"/>
            <w:autoSpaceDN w:val="0"/>
            <w:adjustRightInd w:val="0"/>
            <w:spacing w:after="0" w:line="262" w:lineRule="auto"/>
            <w:ind w:left="360" w:right="120"/>
          </w:pPr>
        </w:pPrChange>
      </w:pPr>
    </w:p>
    <w:p w:rsidR="004A44E4" w:rsidRPr="00F551C1" w:rsidRDefault="001E1583">
      <w:pPr>
        <w:widowControl w:val="0"/>
        <w:overflowPunct w:val="0"/>
        <w:autoSpaceDE w:val="0"/>
        <w:autoSpaceDN w:val="0"/>
        <w:adjustRightInd w:val="0"/>
        <w:spacing w:after="0" w:line="262" w:lineRule="auto"/>
        <w:ind w:left="720" w:right="120"/>
        <w:jc w:val="center"/>
        <w:rPr>
          <w:ins w:id="1023" w:author="Shumann Xu" w:date="2017-02-17T19:31:00Z"/>
          <w:rFonts w:cs="Calibri"/>
        </w:rPr>
        <w:pPrChange w:id="1024" w:author="Shumann Xu" w:date="2017-02-17T19:46:00Z">
          <w:pPr>
            <w:widowControl w:val="0"/>
            <w:overflowPunct w:val="0"/>
            <w:autoSpaceDE w:val="0"/>
            <w:autoSpaceDN w:val="0"/>
            <w:adjustRightInd w:val="0"/>
            <w:spacing w:after="0" w:line="262" w:lineRule="auto"/>
            <w:ind w:left="360" w:right="120"/>
          </w:pPr>
        </w:pPrChange>
      </w:pPr>
      <w:ins w:id="1025" w:author="Shumann Xu" w:date="2017-02-17T19:33:00Z">
        <w:r>
          <w:rPr>
            <w:noProof/>
          </w:rPr>
          <w:pict>
            <v:shape id="_x0000_i1026" type="#_x0000_t75" style="width:456pt;height:337.5pt;visibility:visible">
              <v:imagedata r:id="rId16" o:title=""/>
            </v:shape>
          </w:pict>
        </w:r>
      </w:ins>
    </w:p>
    <w:p w:rsidR="004A44E4" w:rsidRDefault="00BA1E0C">
      <w:pPr>
        <w:widowControl w:val="0"/>
        <w:overflowPunct w:val="0"/>
        <w:autoSpaceDE w:val="0"/>
        <w:autoSpaceDN w:val="0"/>
        <w:adjustRightInd w:val="0"/>
        <w:spacing w:after="0" w:line="262" w:lineRule="auto"/>
        <w:ind w:left="720" w:right="120"/>
        <w:jc w:val="center"/>
        <w:rPr>
          <w:ins w:id="1026" w:author="Shumann Xu" w:date="2017-02-17T19:43:00Z"/>
          <w:rFonts w:cs="Calibri"/>
          <w:sz w:val="20"/>
          <w:szCs w:val="20"/>
        </w:rPr>
        <w:pPrChange w:id="1027" w:author="Shumann Xu" w:date="2017-02-17T19:43:00Z">
          <w:pPr>
            <w:widowControl w:val="0"/>
            <w:overflowPunct w:val="0"/>
            <w:autoSpaceDE w:val="0"/>
            <w:autoSpaceDN w:val="0"/>
            <w:adjustRightInd w:val="0"/>
            <w:spacing w:after="0" w:line="262" w:lineRule="auto"/>
            <w:ind w:left="360" w:right="120"/>
          </w:pPr>
        </w:pPrChange>
      </w:pPr>
      <w:ins w:id="1028" w:author="Shumann Xu" w:date="2017-02-17T19:43:00Z">
        <w:r>
          <w:rPr>
            <w:rFonts w:cs="Calibri"/>
            <w:sz w:val="20"/>
            <w:szCs w:val="20"/>
          </w:rPr>
          <w:t>IDT Tester GUI</w:t>
        </w:r>
      </w:ins>
      <w:ins w:id="1029" w:author="Shumann Xu" w:date="2017-02-17T19:46:00Z">
        <w:r w:rsidR="009A0284">
          <w:rPr>
            <w:rFonts w:cs="Calibri"/>
            <w:sz w:val="20"/>
            <w:szCs w:val="20"/>
          </w:rPr>
          <w:t xml:space="preserve"> Window</w:t>
        </w:r>
      </w:ins>
    </w:p>
    <w:p w:rsidR="00BA1E0C" w:rsidRPr="00F551C1" w:rsidRDefault="00BA1E0C">
      <w:pPr>
        <w:widowControl w:val="0"/>
        <w:overflowPunct w:val="0"/>
        <w:autoSpaceDE w:val="0"/>
        <w:autoSpaceDN w:val="0"/>
        <w:adjustRightInd w:val="0"/>
        <w:spacing w:after="0" w:line="262" w:lineRule="auto"/>
        <w:ind w:left="720" w:right="120"/>
        <w:jc w:val="center"/>
        <w:rPr>
          <w:ins w:id="1030" w:author="Shumann Xu" w:date="2017-02-17T19:37:00Z"/>
          <w:rFonts w:cs="Calibri"/>
        </w:rPr>
        <w:pPrChange w:id="1031" w:author="Shumann Xu" w:date="2017-02-17T19:43:00Z">
          <w:pPr>
            <w:widowControl w:val="0"/>
            <w:overflowPunct w:val="0"/>
            <w:autoSpaceDE w:val="0"/>
            <w:autoSpaceDN w:val="0"/>
            <w:adjustRightInd w:val="0"/>
            <w:spacing w:after="0" w:line="262" w:lineRule="auto"/>
            <w:ind w:left="360" w:right="120"/>
          </w:pPr>
        </w:pPrChange>
      </w:pPr>
    </w:p>
    <w:p w:rsidR="00BA1E0C" w:rsidRPr="00F551C1" w:rsidRDefault="00BA1E0C">
      <w:pPr>
        <w:widowControl w:val="0"/>
        <w:overflowPunct w:val="0"/>
        <w:autoSpaceDE w:val="0"/>
        <w:autoSpaceDN w:val="0"/>
        <w:adjustRightInd w:val="0"/>
        <w:spacing w:after="0" w:line="262" w:lineRule="auto"/>
        <w:ind w:left="720" w:right="120"/>
        <w:rPr>
          <w:ins w:id="1032" w:author="Shumann Xu" w:date="2017-02-17T19:42:00Z"/>
          <w:rFonts w:cs="Calibri"/>
        </w:rPr>
        <w:pPrChange w:id="1033" w:author="Shumann Xu" w:date="2017-02-17T19:31:00Z">
          <w:pPr>
            <w:widowControl w:val="0"/>
            <w:overflowPunct w:val="0"/>
            <w:autoSpaceDE w:val="0"/>
            <w:autoSpaceDN w:val="0"/>
            <w:adjustRightInd w:val="0"/>
            <w:spacing w:after="0" w:line="262" w:lineRule="auto"/>
            <w:ind w:left="360" w:right="120"/>
          </w:pPr>
        </w:pPrChange>
      </w:pPr>
      <w:ins w:id="1034" w:author="Shumann Xu" w:date="2017-02-17T19:37:00Z">
        <w:r w:rsidRPr="00F551C1">
          <w:rPr>
            <w:rFonts w:cs="Calibri"/>
          </w:rPr>
          <w:t xml:space="preserve">The user interface offers same functionality as command line tool. </w:t>
        </w:r>
      </w:ins>
      <w:ins w:id="1035" w:author="Shumann Xu" w:date="2017-02-17T19:38:00Z">
        <w:r w:rsidRPr="00F551C1">
          <w:rPr>
            <w:rFonts w:cs="Calibri"/>
          </w:rPr>
          <w:t xml:space="preserve">The Browse button opens up dialog window to choose the file or path needed for test. </w:t>
        </w:r>
      </w:ins>
      <w:ins w:id="1036" w:author="Shumann Xu" w:date="2017-02-17T19:39:00Z">
        <w:r w:rsidRPr="00F551C1">
          <w:rPr>
            <w:rFonts w:cs="Calibri"/>
          </w:rPr>
          <w:t xml:space="preserve">Run button executes the test. </w:t>
        </w:r>
      </w:ins>
      <w:ins w:id="1037" w:author="Shumann Xu" w:date="2017-02-17T19:41:00Z">
        <w:r w:rsidRPr="00F551C1">
          <w:rPr>
            <w:rFonts w:cs="Calibri"/>
          </w:rPr>
          <w:t xml:space="preserve">The output field displays test result. </w:t>
        </w:r>
      </w:ins>
      <w:ins w:id="1038" w:author="Shumann Xu" w:date="2017-02-17T19:39:00Z">
        <w:r w:rsidRPr="00F551C1">
          <w:rPr>
            <w:rFonts w:cs="Calibri"/>
          </w:rPr>
          <w:t>Reset button cleans up the fields and output.</w:t>
        </w:r>
      </w:ins>
    </w:p>
    <w:p w:rsidR="00BA1E0C" w:rsidRDefault="00BA1E0C">
      <w:pPr>
        <w:widowControl w:val="0"/>
        <w:overflowPunct w:val="0"/>
        <w:autoSpaceDE w:val="0"/>
        <w:autoSpaceDN w:val="0"/>
        <w:adjustRightInd w:val="0"/>
        <w:spacing w:after="0" w:line="262" w:lineRule="auto"/>
        <w:ind w:left="720" w:right="120"/>
        <w:rPr>
          <w:ins w:id="1039" w:author="Shumann Xu" w:date="2017-02-17T19:43:00Z"/>
          <w:noProof/>
        </w:rPr>
        <w:pPrChange w:id="1040" w:author="Shumann Xu" w:date="2017-02-17T19:31:00Z">
          <w:pPr>
            <w:widowControl w:val="0"/>
            <w:overflowPunct w:val="0"/>
            <w:autoSpaceDE w:val="0"/>
            <w:autoSpaceDN w:val="0"/>
            <w:adjustRightInd w:val="0"/>
            <w:spacing w:after="0" w:line="262" w:lineRule="auto"/>
            <w:ind w:left="360" w:right="120"/>
          </w:pPr>
        </w:pPrChange>
      </w:pPr>
    </w:p>
    <w:p w:rsidR="00BA1E0C" w:rsidRDefault="001E1583">
      <w:pPr>
        <w:widowControl w:val="0"/>
        <w:overflowPunct w:val="0"/>
        <w:autoSpaceDE w:val="0"/>
        <w:autoSpaceDN w:val="0"/>
        <w:adjustRightInd w:val="0"/>
        <w:spacing w:after="0" w:line="262" w:lineRule="auto"/>
        <w:ind w:left="720" w:right="120"/>
        <w:jc w:val="center"/>
        <w:rPr>
          <w:ins w:id="1041" w:author="Shumann Xu" w:date="2017-02-17T19:44:00Z"/>
          <w:noProof/>
        </w:rPr>
        <w:pPrChange w:id="1042" w:author="Shumann Xu" w:date="2017-02-17T19:44:00Z">
          <w:pPr>
            <w:widowControl w:val="0"/>
            <w:overflowPunct w:val="0"/>
            <w:autoSpaceDE w:val="0"/>
            <w:autoSpaceDN w:val="0"/>
            <w:adjustRightInd w:val="0"/>
            <w:spacing w:after="0" w:line="262" w:lineRule="auto"/>
            <w:ind w:left="360" w:right="120"/>
          </w:pPr>
        </w:pPrChange>
      </w:pPr>
      <w:ins w:id="1043" w:author="Shumann Xu" w:date="2017-02-17T19:42:00Z">
        <w:r>
          <w:rPr>
            <w:noProof/>
          </w:rPr>
          <w:lastRenderedPageBreak/>
          <w:pict>
            <v:shape id="_x0000_i1027" type="#_x0000_t75" style="width:357pt;height:257.25pt;visibility:visible">
              <v:imagedata r:id="rId17" o:title=""/>
            </v:shape>
          </w:pict>
        </w:r>
      </w:ins>
    </w:p>
    <w:p w:rsidR="00BA1E0C" w:rsidRDefault="009A0284">
      <w:pPr>
        <w:widowControl w:val="0"/>
        <w:overflowPunct w:val="0"/>
        <w:autoSpaceDE w:val="0"/>
        <w:autoSpaceDN w:val="0"/>
        <w:adjustRightInd w:val="0"/>
        <w:spacing w:after="0" w:line="262" w:lineRule="auto"/>
        <w:ind w:left="720" w:right="120"/>
        <w:jc w:val="center"/>
        <w:rPr>
          <w:ins w:id="1044" w:author="Shumann Xu" w:date="2017-02-17T19:45:00Z"/>
          <w:rFonts w:cs="Calibri"/>
          <w:sz w:val="20"/>
          <w:szCs w:val="20"/>
        </w:rPr>
        <w:pPrChange w:id="1045" w:author="Shumann Xu" w:date="2017-02-17T19:44:00Z">
          <w:pPr>
            <w:widowControl w:val="0"/>
            <w:overflowPunct w:val="0"/>
            <w:autoSpaceDE w:val="0"/>
            <w:autoSpaceDN w:val="0"/>
            <w:adjustRightInd w:val="0"/>
            <w:spacing w:after="0" w:line="262" w:lineRule="auto"/>
            <w:ind w:left="360" w:right="120"/>
          </w:pPr>
        </w:pPrChange>
      </w:pPr>
      <w:ins w:id="1046" w:author="Shumann Xu" w:date="2017-02-17T19:45:00Z">
        <w:r>
          <w:rPr>
            <w:rFonts w:cs="Calibri"/>
            <w:sz w:val="20"/>
            <w:szCs w:val="20"/>
          </w:rPr>
          <w:t xml:space="preserve">File </w:t>
        </w:r>
      </w:ins>
      <w:ins w:id="1047" w:author="Shumann Xu" w:date="2017-02-17T19:44:00Z">
        <w:r>
          <w:rPr>
            <w:rFonts w:cs="Calibri"/>
            <w:sz w:val="20"/>
            <w:szCs w:val="20"/>
          </w:rPr>
          <w:t xml:space="preserve">Choose Window when </w:t>
        </w:r>
        <w:r w:rsidR="00BA1E0C">
          <w:rPr>
            <w:rFonts w:cs="Calibri"/>
            <w:sz w:val="20"/>
            <w:szCs w:val="20"/>
          </w:rPr>
          <w:t>Clicking Browse Button</w:t>
        </w:r>
      </w:ins>
    </w:p>
    <w:p w:rsidR="009A0284" w:rsidRDefault="009A0284">
      <w:pPr>
        <w:widowControl w:val="0"/>
        <w:overflowPunct w:val="0"/>
        <w:autoSpaceDE w:val="0"/>
        <w:autoSpaceDN w:val="0"/>
        <w:adjustRightInd w:val="0"/>
        <w:spacing w:after="0" w:line="262" w:lineRule="auto"/>
        <w:ind w:left="720" w:right="120"/>
        <w:jc w:val="center"/>
        <w:rPr>
          <w:ins w:id="1048" w:author="Shumann Xu" w:date="2017-02-17T19:45:00Z"/>
          <w:rFonts w:cs="Calibri"/>
          <w:sz w:val="20"/>
          <w:szCs w:val="20"/>
        </w:rPr>
        <w:pPrChange w:id="1049" w:author="Shumann Xu" w:date="2017-02-17T19:44:00Z">
          <w:pPr>
            <w:widowControl w:val="0"/>
            <w:overflowPunct w:val="0"/>
            <w:autoSpaceDE w:val="0"/>
            <w:autoSpaceDN w:val="0"/>
            <w:adjustRightInd w:val="0"/>
            <w:spacing w:after="0" w:line="262" w:lineRule="auto"/>
            <w:ind w:left="360" w:right="120"/>
          </w:pPr>
        </w:pPrChange>
      </w:pPr>
    </w:p>
    <w:p w:rsidR="009A0284" w:rsidRDefault="001E1583">
      <w:pPr>
        <w:widowControl w:val="0"/>
        <w:overflowPunct w:val="0"/>
        <w:autoSpaceDE w:val="0"/>
        <w:autoSpaceDN w:val="0"/>
        <w:adjustRightInd w:val="0"/>
        <w:spacing w:after="0" w:line="262" w:lineRule="auto"/>
        <w:ind w:left="720" w:right="120"/>
        <w:jc w:val="center"/>
        <w:rPr>
          <w:ins w:id="1050" w:author="Shumann Xu" w:date="2017-02-17T19:46:00Z"/>
          <w:noProof/>
        </w:rPr>
        <w:pPrChange w:id="1051" w:author="Shumann Xu" w:date="2017-02-17T19:44:00Z">
          <w:pPr>
            <w:widowControl w:val="0"/>
            <w:overflowPunct w:val="0"/>
            <w:autoSpaceDE w:val="0"/>
            <w:autoSpaceDN w:val="0"/>
            <w:adjustRightInd w:val="0"/>
            <w:spacing w:after="0" w:line="262" w:lineRule="auto"/>
            <w:ind w:left="360" w:right="120"/>
          </w:pPr>
        </w:pPrChange>
      </w:pPr>
      <w:ins w:id="1052" w:author="Shumann Xu" w:date="2017-02-17T19:45:00Z">
        <w:r>
          <w:rPr>
            <w:noProof/>
          </w:rPr>
          <w:pict>
            <v:shape id="Picture 13" o:spid="_x0000_i1028" type="#_x0000_t75" style="width:463.5pt;height:343.5pt;visibility:visible">
              <v:imagedata r:id="rId18" o:title=""/>
            </v:shape>
          </w:pict>
        </w:r>
      </w:ins>
    </w:p>
    <w:p w:rsidR="009A0284" w:rsidRDefault="009A0284" w:rsidP="009A0284">
      <w:pPr>
        <w:widowControl w:val="0"/>
        <w:overflowPunct w:val="0"/>
        <w:autoSpaceDE w:val="0"/>
        <w:autoSpaceDN w:val="0"/>
        <w:adjustRightInd w:val="0"/>
        <w:spacing w:after="0" w:line="262" w:lineRule="auto"/>
        <w:ind w:left="720" w:right="120"/>
        <w:jc w:val="center"/>
        <w:rPr>
          <w:ins w:id="1053" w:author="Shumann Xu" w:date="2017-02-17T19:46:00Z"/>
          <w:rFonts w:cs="Calibri"/>
          <w:sz w:val="20"/>
          <w:szCs w:val="20"/>
        </w:rPr>
      </w:pPr>
      <w:ins w:id="1054" w:author="Shumann Xu" w:date="2017-02-17T19:47:00Z">
        <w:r>
          <w:rPr>
            <w:rFonts w:cs="Calibri"/>
            <w:sz w:val="20"/>
            <w:szCs w:val="20"/>
          </w:rPr>
          <w:t xml:space="preserve">Running a Test in </w:t>
        </w:r>
      </w:ins>
      <w:ins w:id="1055" w:author="Shumann Xu" w:date="2017-02-17T19:46:00Z">
        <w:r>
          <w:rPr>
            <w:rFonts w:cs="Calibri"/>
            <w:sz w:val="20"/>
            <w:szCs w:val="20"/>
          </w:rPr>
          <w:t>IDT Tester GUI Window</w:t>
        </w:r>
      </w:ins>
      <w:ins w:id="1056" w:author="Shumann Xu" w:date="2017-02-17T19:47:00Z">
        <w:r>
          <w:rPr>
            <w:rFonts w:cs="Calibri"/>
            <w:sz w:val="20"/>
            <w:szCs w:val="20"/>
          </w:rPr>
          <w:t xml:space="preserve"> </w:t>
        </w:r>
      </w:ins>
    </w:p>
    <w:p w:rsidR="009A0284" w:rsidRDefault="009A0284">
      <w:pPr>
        <w:widowControl w:val="0"/>
        <w:overflowPunct w:val="0"/>
        <w:autoSpaceDE w:val="0"/>
        <w:autoSpaceDN w:val="0"/>
        <w:adjustRightInd w:val="0"/>
        <w:spacing w:after="0" w:line="262" w:lineRule="auto"/>
        <w:ind w:left="720" w:right="120"/>
        <w:rPr>
          <w:ins w:id="1057" w:author="Shumann Xu" w:date="2017-02-17T19:48:00Z"/>
          <w:rFonts w:cs="Calibri"/>
          <w:b/>
          <w:bCs/>
          <w:sz w:val="36"/>
          <w:szCs w:val="36"/>
        </w:rPr>
        <w:pPrChange w:id="1058" w:author="Shumann Xu" w:date="2017-02-17T19:47:00Z">
          <w:pPr>
            <w:widowControl w:val="0"/>
            <w:overflowPunct w:val="0"/>
            <w:autoSpaceDE w:val="0"/>
            <w:autoSpaceDN w:val="0"/>
            <w:adjustRightInd w:val="0"/>
            <w:spacing w:after="0" w:line="262" w:lineRule="auto"/>
            <w:ind w:left="360" w:right="120"/>
          </w:pPr>
        </w:pPrChange>
      </w:pPr>
      <w:ins w:id="1059" w:author="Shumann Xu" w:date="2017-02-17T19:48:00Z">
        <w:r>
          <w:rPr>
            <w:rFonts w:cs="Calibri"/>
            <w:b/>
            <w:bCs/>
            <w:sz w:val="28"/>
            <w:szCs w:val="28"/>
          </w:rPr>
          <w:lastRenderedPageBreak/>
          <w:t xml:space="preserve">8. </w:t>
        </w:r>
        <w:r>
          <w:rPr>
            <w:rFonts w:cs="Calibri"/>
            <w:b/>
            <w:bCs/>
            <w:sz w:val="36"/>
            <w:szCs w:val="36"/>
          </w:rPr>
          <w:t>Output File</w:t>
        </w:r>
      </w:ins>
    </w:p>
    <w:p w:rsidR="009A0284" w:rsidRDefault="009A0284">
      <w:pPr>
        <w:widowControl w:val="0"/>
        <w:overflowPunct w:val="0"/>
        <w:autoSpaceDE w:val="0"/>
        <w:autoSpaceDN w:val="0"/>
        <w:adjustRightInd w:val="0"/>
        <w:spacing w:after="0" w:line="262" w:lineRule="auto"/>
        <w:ind w:left="720" w:right="120"/>
        <w:rPr>
          <w:ins w:id="1060" w:author="Shumann Xu" w:date="2017-02-17T19:49:00Z"/>
          <w:rFonts w:cs="Calibri"/>
        </w:rPr>
        <w:pPrChange w:id="1061" w:author="Shumann Xu" w:date="2017-02-17T19:47:00Z">
          <w:pPr>
            <w:widowControl w:val="0"/>
            <w:overflowPunct w:val="0"/>
            <w:autoSpaceDE w:val="0"/>
            <w:autoSpaceDN w:val="0"/>
            <w:adjustRightInd w:val="0"/>
            <w:spacing w:after="0" w:line="262" w:lineRule="auto"/>
            <w:ind w:left="360" w:right="120"/>
          </w:pPr>
        </w:pPrChange>
      </w:pPr>
      <w:ins w:id="1062" w:author="Shumann Xu" w:date="2017-02-17T19:49:00Z">
        <w:r>
          <w:rPr>
            <w:rFonts w:cs="Calibri"/>
          </w:rPr>
          <w:t>T</w:t>
        </w:r>
      </w:ins>
      <w:ins w:id="1063" w:author="Shumann Xu" w:date="2017-02-17T19:48:00Z">
        <w:r>
          <w:rPr>
            <w:rFonts w:cs="Calibri"/>
          </w:rPr>
          <w:t xml:space="preserve">est results </w:t>
        </w:r>
        <w:r w:rsidRPr="009A0284">
          <w:rPr>
            <w:rFonts w:cs="Calibri"/>
          </w:rPr>
          <w:t>are automatically saved as `idt-yyyy-MM-ddTHH-mm-ss.out` in the source code folder.</w:t>
        </w:r>
      </w:ins>
      <w:ins w:id="1064" w:author="Shumann Xu" w:date="2017-02-17T19:49:00Z">
        <w:r>
          <w:rPr>
            <w:rFonts w:cs="Calibri"/>
          </w:rPr>
          <w:t xml:space="preserve"> </w:t>
        </w:r>
      </w:ins>
    </w:p>
    <w:p w:rsidR="009A0284" w:rsidRDefault="009A0284">
      <w:pPr>
        <w:widowControl w:val="0"/>
        <w:overflowPunct w:val="0"/>
        <w:autoSpaceDE w:val="0"/>
        <w:autoSpaceDN w:val="0"/>
        <w:adjustRightInd w:val="0"/>
        <w:spacing w:after="0" w:line="262" w:lineRule="auto"/>
        <w:ind w:left="720" w:right="120"/>
        <w:rPr>
          <w:ins w:id="1065" w:author="Shumann Xu" w:date="2017-02-17T19:50:00Z"/>
          <w:rFonts w:cs="Calibri"/>
        </w:rPr>
        <w:pPrChange w:id="1066" w:author="Shumann Xu" w:date="2017-02-17T19:47:00Z">
          <w:pPr>
            <w:widowControl w:val="0"/>
            <w:overflowPunct w:val="0"/>
            <w:autoSpaceDE w:val="0"/>
            <w:autoSpaceDN w:val="0"/>
            <w:adjustRightInd w:val="0"/>
            <w:spacing w:after="0" w:line="262" w:lineRule="auto"/>
            <w:ind w:left="360" w:right="120"/>
          </w:pPr>
        </w:pPrChange>
      </w:pPr>
    </w:p>
    <w:p w:rsidR="009A0284" w:rsidRDefault="009A0284">
      <w:pPr>
        <w:widowControl w:val="0"/>
        <w:overflowPunct w:val="0"/>
        <w:autoSpaceDE w:val="0"/>
        <w:autoSpaceDN w:val="0"/>
        <w:adjustRightInd w:val="0"/>
        <w:spacing w:after="0" w:line="262" w:lineRule="auto"/>
        <w:ind w:left="720" w:right="120"/>
        <w:rPr>
          <w:ins w:id="1067" w:author="Shumann Xu" w:date="2017-02-17T19:51:00Z"/>
          <w:rFonts w:cs="Calibri"/>
        </w:rPr>
        <w:pPrChange w:id="1068" w:author="Shumann Xu" w:date="2017-02-17T19:47:00Z">
          <w:pPr>
            <w:widowControl w:val="0"/>
            <w:overflowPunct w:val="0"/>
            <w:autoSpaceDE w:val="0"/>
            <w:autoSpaceDN w:val="0"/>
            <w:adjustRightInd w:val="0"/>
            <w:spacing w:after="0" w:line="262" w:lineRule="auto"/>
            <w:ind w:left="360" w:right="120"/>
          </w:pPr>
        </w:pPrChange>
      </w:pPr>
      <w:ins w:id="1069" w:author="Shumann Xu" w:date="2017-02-17T19:50:00Z">
        <w:r>
          <w:rPr>
            <w:rFonts w:cs="Calibri"/>
          </w:rPr>
          <w:t>A glimpse on a non YAML output file</w:t>
        </w:r>
      </w:ins>
    </w:p>
    <w:p w:rsidR="009A0284" w:rsidRDefault="000B6A00">
      <w:pPr>
        <w:widowControl w:val="0"/>
        <w:overflowPunct w:val="0"/>
        <w:autoSpaceDE w:val="0"/>
        <w:autoSpaceDN w:val="0"/>
        <w:adjustRightInd w:val="0"/>
        <w:spacing w:after="0" w:line="262" w:lineRule="auto"/>
        <w:ind w:left="720" w:right="120"/>
        <w:rPr>
          <w:ins w:id="1070" w:author="Shumann Xu" w:date="2017-02-17T19:52:00Z"/>
          <w:rFonts w:cs="Calibri"/>
        </w:rPr>
        <w:pPrChange w:id="1071" w:author="Shumann Xu" w:date="2017-02-17T19:47:00Z">
          <w:pPr>
            <w:widowControl w:val="0"/>
            <w:overflowPunct w:val="0"/>
            <w:autoSpaceDE w:val="0"/>
            <w:autoSpaceDN w:val="0"/>
            <w:adjustRightInd w:val="0"/>
            <w:spacing w:after="0" w:line="262" w:lineRule="auto"/>
            <w:ind w:left="360" w:right="120"/>
          </w:pPr>
        </w:pPrChange>
      </w:pPr>
      <w:r>
        <w:rPr>
          <w:noProof/>
        </w:rPr>
        <w:pict>
          <v:rect id="_x0000_s1039" style="position:absolute;left:0;text-align:left;margin-left:32.25pt;margin-top:12.7pt;width:499.5pt;height:308.25pt;z-index:1" filled="f"/>
        </w:pict>
      </w:r>
    </w:p>
    <w:p w:rsidR="009A0284" w:rsidRPr="009A0284" w:rsidRDefault="009A0284" w:rsidP="009A0284">
      <w:pPr>
        <w:widowControl w:val="0"/>
        <w:overflowPunct w:val="0"/>
        <w:autoSpaceDE w:val="0"/>
        <w:autoSpaceDN w:val="0"/>
        <w:adjustRightInd w:val="0"/>
        <w:spacing w:after="0" w:line="262" w:lineRule="auto"/>
        <w:ind w:left="720" w:right="120"/>
        <w:rPr>
          <w:ins w:id="1072" w:author="Shumann Xu" w:date="2017-02-17T19:52:00Z"/>
          <w:rFonts w:ascii="Courier New" w:hAnsi="Courier New" w:cs="Courier New"/>
          <w:sz w:val="20"/>
          <w:szCs w:val="20"/>
          <w:rPrChange w:id="1073" w:author="Shumann Xu" w:date="2017-02-17T19:54:00Z">
            <w:rPr>
              <w:ins w:id="1074" w:author="Shumann Xu" w:date="2017-02-17T19:52:00Z"/>
              <w:rFonts w:cs="Courier New"/>
              <w:szCs w:val="20"/>
            </w:rPr>
          </w:rPrChange>
        </w:rPr>
      </w:pPr>
      <w:ins w:id="1075" w:author="Shumann Xu" w:date="2017-02-17T19:52:00Z">
        <w:r w:rsidRPr="009A0284">
          <w:rPr>
            <w:rFonts w:ascii="Courier New" w:hAnsi="Courier New" w:cs="Courier New"/>
            <w:sz w:val="20"/>
            <w:szCs w:val="20"/>
            <w:rPrChange w:id="1076" w:author="Shumann Xu" w:date="2017-02-17T19:54:00Z">
              <w:rPr>
                <w:rFonts w:cs="Courier New"/>
                <w:szCs w:val="20"/>
              </w:rPr>
            </w:rPrChange>
          </w:rPr>
          <w:t xml:space="preserve">IDT options: </w:t>
        </w:r>
      </w:ins>
    </w:p>
    <w:p w:rsidR="009A0284" w:rsidRPr="009A0284" w:rsidRDefault="009A0284" w:rsidP="009A0284">
      <w:pPr>
        <w:widowControl w:val="0"/>
        <w:overflowPunct w:val="0"/>
        <w:autoSpaceDE w:val="0"/>
        <w:autoSpaceDN w:val="0"/>
        <w:adjustRightInd w:val="0"/>
        <w:spacing w:after="0" w:line="262" w:lineRule="auto"/>
        <w:ind w:left="720" w:right="120"/>
        <w:rPr>
          <w:ins w:id="1077" w:author="Shumann Xu" w:date="2017-02-17T19:52:00Z"/>
          <w:rFonts w:ascii="Courier New" w:hAnsi="Courier New" w:cs="Courier New"/>
          <w:sz w:val="20"/>
          <w:szCs w:val="20"/>
          <w:rPrChange w:id="1078" w:author="Shumann Xu" w:date="2017-02-17T19:54:00Z">
            <w:rPr>
              <w:ins w:id="1079" w:author="Shumann Xu" w:date="2017-02-17T19:52:00Z"/>
              <w:rFonts w:cs="Courier New"/>
              <w:szCs w:val="20"/>
            </w:rPr>
          </w:rPrChange>
        </w:rPr>
      </w:pPr>
      <w:ins w:id="1080" w:author="Shumann Xu" w:date="2017-02-17T19:52:00Z">
        <w:r w:rsidRPr="009A0284">
          <w:rPr>
            <w:rFonts w:ascii="Courier New" w:hAnsi="Courier New" w:cs="Courier New"/>
            <w:sz w:val="20"/>
            <w:szCs w:val="20"/>
            <w:rPrChange w:id="1081" w:author="Shumann Xu" w:date="2017-02-17T19:54:00Z">
              <w:rPr>
                <w:rFonts w:cs="Courier New"/>
                <w:szCs w:val="20"/>
              </w:rPr>
            </w:rPrChange>
          </w:rPr>
          <w:t xml:space="preserve">  -jacocoAgentJarPath C:</w:t>
        </w:r>
        <w:r w:rsidRPr="009A0284">
          <w:rPr>
            <w:rFonts w:ascii="Courier New" w:hAnsi="Courier New" w:cs="Courier New"/>
            <w:sz w:val="20"/>
            <w:szCs w:val="20"/>
          </w:rPr>
          <w:t>\</w:t>
        </w:r>
        <w:r w:rsidRPr="009A0284">
          <w:rPr>
            <w:rFonts w:ascii="Courier New" w:hAnsi="Courier New" w:cs="Courier New"/>
            <w:sz w:val="20"/>
            <w:szCs w:val="20"/>
            <w:rPrChange w:id="1082" w:author="Shumann Xu" w:date="2017-02-17T19:54:00Z">
              <w:rPr>
                <w:rFonts w:cs="Courier New"/>
                <w:szCs w:val="20"/>
              </w:rPr>
            </w:rPrChange>
          </w:rPr>
          <w:t>idt_contest</w:t>
        </w:r>
        <w:r w:rsidRPr="009A0284">
          <w:rPr>
            <w:rFonts w:ascii="Courier New" w:hAnsi="Courier New" w:cs="Courier New"/>
            <w:sz w:val="20"/>
            <w:szCs w:val="20"/>
          </w:rPr>
          <w:t>\</w:t>
        </w:r>
        <w:r w:rsidRPr="009A0284">
          <w:rPr>
            <w:rFonts w:ascii="Courier New" w:hAnsi="Courier New" w:cs="Courier New"/>
            <w:sz w:val="20"/>
            <w:szCs w:val="20"/>
            <w:rPrChange w:id="1083" w:author="Shumann Xu" w:date="2017-02-17T19:54:00Z">
              <w:rPr>
                <w:rFonts w:cs="Courier New"/>
                <w:szCs w:val="20"/>
              </w:rPr>
            </w:rPrChange>
          </w:rPr>
          <w:t>jacoco</w:t>
        </w:r>
        <w:r w:rsidRPr="009A0284">
          <w:rPr>
            <w:rFonts w:ascii="Courier New" w:hAnsi="Courier New" w:cs="Courier New"/>
            <w:sz w:val="20"/>
            <w:szCs w:val="20"/>
          </w:rPr>
          <w:t>\</w:t>
        </w:r>
        <w:r w:rsidRPr="009A0284">
          <w:rPr>
            <w:rFonts w:ascii="Courier New" w:hAnsi="Courier New" w:cs="Courier New"/>
            <w:sz w:val="20"/>
            <w:szCs w:val="20"/>
            <w:rPrChange w:id="1084" w:author="Shumann Xu" w:date="2017-02-17T19:54:00Z">
              <w:rPr>
                <w:rFonts w:cs="Courier New"/>
                <w:szCs w:val="20"/>
              </w:rPr>
            </w:rPrChange>
          </w:rPr>
          <w:t>lib</w:t>
        </w:r>
        <w:r w:rsidRPr="009A0284">
          <w:rPr>
            <w:rFonts w:ascii="Courier New" w:hAnsi="Courier New" w:cs="Courier New"/>
            <w:sz w:val="20"/>
            <w:szCs w:val="20"/>
          </w:rPr>
          <w:t>\</w:t>
        </w:r>
        <w:r w:rsidRPr="009A0284">
          <w:rPr>
            <w:rFonts w:ascii="Courier New" w:hAnsi="Courier New" w:cs="Courier New"/>
            <w:sz w:val="20"/>
            <w:szCs w:val="20"/>
            <w:rPrChange w:id="1085" w:author="Shumann Xu" w:date="2017-02-17T19:54:00Z">
              <w:rPr>
                <w:rFonts w:cs="Courier New"/>
                <w:szCs w:val="20"/>
              </w:rPr>
            </w:rPrChange>
          </w:rPr>
          <w:t>jacocoagent.jar</w:t>
        </w:r>
      </w:ins>
    </w:p>
    <w:p w:rsidR="009A0284" w:rsidRPr="009A0284" w:rsidRDefault="009A0284" w:rsidP="009A0284">
      <w:pPr>
        <w:widowControl w:val="0"/>
        <w:overflowPunct w:val="0"/>
        <w:autoSpaceDE w:val="0"/>
        <w:autoSpaceDN w:val="0"/>
        <w:adjustRightInd w:val="0"/>
        <w:spacing w:after="0" w:line="262" w:lineRule="auto"/>
        <w:ind w:left="720" w:right="120"/>
        <w:rPr>
          <w:ins w:id="1086" w:author="Shumann Xu" w:date="2017-02-17T19:52:00Z"/>
          <w:rFonts w:ascii="Courier New" w:hAnsi="Courier New" w:cs="Courier New"/>
          <w:sz w:val="20"/>
          <w:szCs w:val="20"/>
          <w:rPrChange w:id="1087" w:author="Shumann Xu" w:date="2017-02-17T19:54:00Z">
            <w:rPr>
              <w:ins w:id="1088" w:author="Shumann Xu" w:date="2017-02-17T19:52:00Z"/>
              <w:rFonts w:cs="Courier New"/>
              <w:szCs w:val="20"/>
            </w:rPr>
          </w:rPrChange>
        </w:rPr>
      </w:pPr>
      <w:ins w:id="1089" w:author="Shumann Xu" w:date="2017-02-17T19:52:00Z">
        <w:r w:rsidRPr="009A0284">
          <w:rPr>
            <w:rFonts w:ascii="Courier New" w:hAnsi="Courier New" w:cs="Courier New"/>
            <w:sz w:val="20"/>
            <w:szCs w:val="20"/>
            <w:rPrChange w:id="1090" w:author="Shumann Xu" w:date="2017-02-17T19:54:00Z">
              <w:rPr>
                <w:rFonts w:cs="Courier New"/>
                <w:szCs w:val="20"/>
              </w:rPr>
            </w:rPrChange>
          </w:rPr>
          <w:t xml:space="preserve">  -jacocoOutputPath C:</w:t>
        </w:r>
        <w:r w:rsidRPr="009A0284">
          <w:rPr>
            <w:rFonts w:ascii="Courier New" w:hAnsi="Courier New" w:cs="Courier New"/>
            <w:sz w:val="20"/>
            <w:szCs w:val="20"/>
          </w:rPr>
          <w:t>\</w:t>
        </w:r>
        <w:r w:rsidRPr="009A0284">
          <w:rPr>
            <w:rFonts w:ascii="Courier New" w:hAnsi="Courier New" w:cs="Courier New"/>
            <w:sz w:val="20"/>
            <w:szCs w:val="20"/>
            <w:rPrChange w:id="1091" w:author="Shumann Xu" w:date="2017-02-17T19:54:00Z">
              <w:rPr>
                <w:rFonts w:cs="Courier New"/>
                <w:szCs w:val="20"/>
              </w:rPr>
            </w:rPrChange>
          </w:rPr>
          <w:t>idt_contest</w:t>
        </w:r>
        <w:r w:rsidRPr="009A0284">
          <w:rPr>
            <w:rFonts w:ascii="Courier New" w:hAnsi="Courier New" w:cs="Courier New"/>
            <w:sz w:val="20"/>
            <w:szCs w:val="20"/>
          </w:rPr>
          <w:t>\</w:t>
        </w:r>
        <w:r w:rsidRPr="009A0284">
          <w:rPr>
            <w:rFonts w:ascii="Courier New" w:hAnsi="Courier New" w:cs="Courier New"/>
            <w:sz w:val="20"/>
            <w:szCs w:val="20"/>
            <w:rPrChange w:id="1092" w:author="Shumann Xu" w:date="2017-02-17T19:54:00Z">
              <w:rPr>
                <w:rFonts w:cs="Courier New"/>
                <w:szCs w:val="20"/>
              </w:rPr>
            </w:rPrChange>
          </w:rPr>
          <w:t>jacoco</w:t>
        </w:r>
      </w:ins>
    </w:p>
    <w:p w:rsidR="009A0284" w:rsidRPr="009A0284" w:rsidRDefault="009A0284" w:rsidP="009A0284">
      <w:pPr>
        <w:widowControl w:val="0"/>
        <w:overflowPunct w:val="0"/>
        <w:autoSpaceDE w:val="0"/>
        <w:autoSpaceDN w:val="0"/>
        <w:adjustRightInd w:val="0"/>
        <w:spacing w:after="0" w:line="262" w:lineRule="auto"/>
        <w:ind w:left="720" w:right="120"/>
        <w:rPr>
          <w:ins w:id="1093" w:author="Shumann Xu" w:date="2017-02-17T19:52:00Z"/>
          <w:rFonts w:ascii="Courier New" w:hAnsi="Courier New" w:cs="Courier New"/>
          <w:sz w:val="20"/>
          <w:szCs w:val="20"/>
          <w:rPrChange w:id="1094" w:author="Shumann Xu" w:date="2017-02-17T19:54:00Z">
            <w:rPr>
              <w:ins w:id="1095" w:author="Shumann Xu" w:date="2017-02-17T19:52:00Z"/>
              <w:rFonts w:cs="Courier New"/>
              <w:szCs w:val="20"/>
            </w:rPr>
          </w:rPrChange>
        </w:rPr>
      </w:pPr>
      <w:ins w:id="1096" w:author="Shumann Xu" w:date="2017-02-17T19:52:00Z">
        <w:r w:rsidRPr="009A0284">
          <w:rPr>
            <w:rFonts w:ascii="Courier New" w:hAnsi="Courier New" w:cs="Courier New"/>
            <w:sz w:val="20"/>
            <w:szCs w:val="20"/>
            <w:rPrChange w:id="1097" w:author="Shumann Xu" w:date="2017-02-17T19:54:00Z">
              <w:rPr>
                <w:rFonts w:cs="Courier New"/>
                <w:szCs w:val="20"/>
              </w:rPr>
            </w:rPrChange>
          </w:rPr>
          <w:t xml:space="preserve">  -jarToTestPath C:</w:t>
        </w:r>
        <w:r w:rsidRPr="009A0284">
          <w:rPr>
            <w:rFonts w:ascii="Courier New" w:hAnsi="Courier New" w:cs="Courier New"/>
            <w:sz w:val="20"/>
            <w:szCs w:val="20"/>
          </w:rPr>
          <w:t>\</w:t>
        </w:r>
        <w:r w:rsidRPr="009A0284">
          <w:rPr>
            <w:rFonts w:ascii="Courier New" w:hAnsi="Courier New" w:cs="Courier New"/>
            <w:sz w:val="20"/>
            <w:szCs w:val="20"/>
            <w:rPrChange w:id="1098" w:author="Shumann Xu" w:date="2017-02-17T19:54:00Z">
              <w:rPr>
                <w:rFonts w:cs="Courier New"/>
                <w:szCs w:val="20"/>
              </w:rPr>
            </w:rPrChange>
          </w:rPr>
          <w:t>idt_contest</w:t>
        </w:r>
        <w:r w:rsidRPr="009A0284">
          <w:rPr>
            <w:rFonts w:ascii="Courier New" w:hAnsi="Courier New" w:cs="Courier New"/>
            <w:sz w:val="20"/>
            <w:szCs w:val="20"/>
          </w:rPr>
          <w:t>\</w:t>
        </w:r>
        <w:r w:rsidRPr="009A0284">
          <w:rPr>
            <w:rFonts w:ascii="Courier New" w:hAnsi="Courier New" w:cs="Courier New"/>
            <w:sz w:val="20"/>
            <w:szCs w:val="20"/>
            <w:rPrChange w:id="1099" w:author="Shumann Xu" w:date="2017-02-17T19:54:00Z">
              <w:rPr>
                <w:rFonts w:cs="Courier New"/>
                <w:szCs w:val="20"/>
              </w:rPr>
            </w:rPrChange>
          </w:rPr>
          <w:t>jars</w:t>
        </w:r>
        <w:r w:rsidRPr="009A0284">
          <w:rPr>
            <w:rFonts w:ascii="Courier New" w:hAnsi="Courier New" w:cs="Courier New"/>
            <w:sz w:val="20"/>
            <w:szCs w:val="20"/>
          </w:rPr>
          <w:t>\</w:t>
        </w:r>
        <w:r w:rsidRPr="009A0284">
          <w:rPr>
            <w:rFonts w:ascii="Courier New" w:hAnsi="Courier New" w:cs="Courier New"/>
            <w:sz w:val="20"/>
            <w:szCs w:val="20"/>
            <w:rPrChange w:id="1100" w:author="Shumann Xu" w:date="2017-02-17T19:54:00Z">
              <w:rPr>
                <w:rFonts w:cs="Courier New"/>
                <w:szCs w:val="20"/>
              </w:rPr>
            </w:rPrChange>
          </w:rPr>
          <w:t>LeetConverter.jar</w:t>
        </w:r>
      </w:ins>
    </w:p>
    <w:p w:rsidR="009A0284" w:rsidRPr="009A0284" w:rsidRDefault="009A0284" w:rsidP="009A0284">
      <w:pPr>
        <w:widowControl w:val="0"/>
        <w:overflowPunct w:val="0"/>
        <w:autoSpaceDE w:val="0"/>
        <w:autoSpaceDN w:val="0"/>
        <w:adjustRightInd w:val="0"/>
        <w:spacing w:after="0" w:line="262" w:lineRule="auto"/>
        <w:ind w:left="720" w:right="120"/>
        <w:rPr>
          <w:ins w:id="1101" w:author="Shumann Xu" w:date="2017-02-17T19:52:00Z"/>
          <w:rFonts w:ascii="Courier New" w:hAnsi="Courier New" w:cs="Courier New"/>
          <w:sz w:val="20"/>
          <w:szCs w:val="20"/>
          <w:rPrChange w:id="1102" w:author="Shumann Xu" w:date="2017-02-17T19:54:00Z">
            <w:rPr>
              <w:ins w:id="1103" w:author="Shumann Xu" w:date="2017-02-17T19:52:00Z"/>
              <w:rFonts w:cs="Courier New"/>
              <w:szCs w:val="20"/>
            </w:rPr>
          </w:rPrChange>
        </w:rPr>
      </w:pPr>
      <w:ins w:id="1104" w:author="Shumann Xu" w:date="2017-02-17T19:52:00Z">
        <w:r w:rsidRPr="009A0284">
          <w:rPr>
            <w:rFonts w:ascii="Courier New" w:hAnsi="Courier New" w:cs="Courier New"/>
            <w:sz w:val="20"/>
            <w:szCs w:val="20"/>
            <w:rPrChange w:id="1105" w:author="Shumann Xu" w:date="2017-02-17T19:54:00Z">
              <w:rPr>
                <w:rFonts w:cs="Courier New"/>
                <w:szCs w:val="20"/>
              </w:rPr>
            </w:rPrChange>
          </w:rPr>
          <w:t xml:space="preserve">  -bbTests 100</w:t>
        </w:r>
      </w:ins>
    </w:p>
    <w:p w:rsidR="009A0284" w:rsidRPr="009A0284" w:rsidRDefault="009A0284" w:rsidP="009A0284">
      <w:pPr>
        <w:widowControl w:val="0"/>
        <w:overflowPunct w:val="0"/>
        <w:autoSpaceDE w:val="0"/>
        <w:autoSpaceDN w:val="0"/>
        <w:adjustRightInd w:val="0"/>
        <w:spacing w:after="0" w:line="262" w:lineRule="auto"/>
        <w:ind w:left="720" w:right="120"/>
        <w:rPr>
          <w:ins w:id="1106" w:author="Shumann Xu" w:date="2017-02-17T19:52:00Z"/>
          <w:rFonts w:ascii="Courier New" w:hAnsi="Courier New" w:cs="Courier New"/>
          <w:sz w:val="20"/>
          <w:szCs w:val="20"/>
          <w:rPrChange w:id="1107" w:author="Shumann Xu" w:date="2017-02-17T19:54:00Z">
            <w:rPr>
              <w:ins w:id="1108" w:author="Shumann Xu" w:date="2017-02-17T19:52:00Z"/>
              <w:rFonts w:cs="Courier New"/>
              <w:szCs w:val="20"/>
            </w:rPr>
          </w:rPrChange>
        </w:rPr>
      </w:pPr>
      <w:ins w:id="1109" w:author="Shumann Xu" w:date="2017-02-17T19:52:00Z">
        <w:r w:rsidRPr="009A0284">
          <w:rPr>
            <w:rFonts w:ascii="Courier New" w:hAnsi="Courier New" w:cs="Courier New"/>
            <w:sz w:val="20"/>
            <w:szCs w:val="20"/>
            <w:rPrChange w:id="1110" w:author="Shumann Xu" w:date="2017-02-17T19:54:00Z">
              <w:rPr>
                <w:rFonts w:cs="Courier New"/>
                <w:szCs w:val="20"/>
              </w:rPr>
            </w:rPrChange>
          </w:rPr>
          <w:t xml:space="preserve">  -timeGoal 60</w:t>
        </w:r>
      </w:ins>
    </w:p>
    <w:p w:rsidR="009A0284" w:rsidRPr="009A0284" w:rsidRDefault="009A0284" w:rsidP="009A0284">
      <w:pPr>
        <w:widowControl w:val="0"/>
        <w:overflowPunct w:val="0"/>
        <w:autoSpaceDE w:val="0"/>
        <w:autoSpaceDN w:val="0"/>
        <w:adjustRightInd w:val="0"/>
        <w:spacing w:after="0" w:line="262" w:lineRule="auto"/>
        <w:ind w:left="720" w:right="120"/>
        <w:rPr>
          <w:ins w:id="1111" w:author="Shumann Xu" w:date="2017-02-17T19:52:00Z"/>
          <w:rFonts w:ascii="Courier New" w:hAnsi="Courier New" w:cs="Courier New"/>
          <w:sz w:val="20"/>
          <w:szCs w:val="20"/>
          <w:rPrChange w:id="1112" w:author="Shumann Xu" w:date="2017-02-17T19:54:00Z">
            <w:rPr>
              <w:ins w:id="1113" w:author="Shumann Xu" w:date="2017-02-17T19:52:00Z"/>
              <w:rFonts w:cs="Courier New"/>
              <w:szCs w:val="20"/>
            </w:rPr>
          </w:rPrChange>
        </w:rPr>
      </w:pPr>
      <w:ins w:id="1114" w:author="Shumann Xu" w:date="2017-02-17T19:52:00Z">
        <w:r w:rsidRPr="009A0284">
          <w:rPr>
            <w:rFonts w:ascii="Courier New" w:hAnsi="Courier New" w:cs="Courier New"/>
            <w:sz w:val="20"/>
            <w:szCs w:val="20"/>
            <w:rPrChange w:id="1115" w:author="Shumann Xu" w:date="2017-02-17T19:54:00Z">
              <w:rPr>
                <w:rFonts w:cs="Courier New"/>
                <w:szCs w:val="20"/>
              </w:rPr>
            </w:rPrChange>
          </w:rPr>
          <w:t xml:space="preserve">  -toolChain</w:t>
        </w:r>
      </w:ins>
    </w:p>
    <w:p w:rsidR="009A0284" w:rsidRPr="009A0284" w:rsidRDefault="009A0284" w:rsidP="009A0284">
      <w:pPr>
        <w:widowControl w:val="0"/>
        <w:overflowPunct w:val="0"/>
        <w:autoSpaceDE w:val="0"/>
        <w:autoSpaceDN w:val="0"/>
        <w:adjustRightInd w:val="0"/>
        <w:spacing w:after="0" w:line="262" w:lineRule="auto"/>
        <w:ind w:left="720" w:right="120"/>
        <w:rPr>
          <w:ins w:id="1116" w:author="Shumann Xu" w:date="2017-02-17T19:52:00Z"/>
          <w:rFonts w:ascii="Courier New" w:hAnsi="Courier New" w:cs="Courier New"/>
          <w:sz w:val="20"/>
          <w:szCs w:val="20"/>
          <w:rPrChange w:id="1117" w:author="Shumann Xu" w:date="2017-02-17T19:54:00Z">
            <w:rPr>
              <w:ins w:id="1118" w:author="Shumann Xu" w:date="2017-02-17T19:52:00Z"/>
              <w:rFonts w:cs="Courier New"/>
              <w:szCs w:val="20"/>
            </w:rPr>
          </w:rPrChange>
        </w:rPr>
      </w:pPr>
      <w:ins w:id="1119" w:author="Shumann Xu" w:date="2017-02-17T19:52:00Z">
        <w:r w:rsidRPr="009A0284">
          <w:rPr>
            <w:rFonts w:ascii="Courier New" w:hAnsi="Courier New" w:cs="Courier New"/>
            <w:sz w:val="20"/>
            <w:szCs w:val="20"/>
            <w:rPrChange w:id="1120" w:author="Shumann Xu" w:date="2017-02-17T19:54:00Z">
              <w:rPr>
                <w:rFonts w:cs="Courier New"/>
                <w:szCs w:val="20"/>
              </w:rPr>
            </w:rPrChange>
          </w:rPr>
          <w:t>Running basic tests...</w:t>
        </w:r>
      </w:ins>
    </w:p>
    <w:p w:rsidR="009A0284" w:rsidRPr="009A0284" w:rsidRDefault="009A0284" w:rsidP="009A0284">
      <w:pPr>
        <w:widowControl w:val="0"/>
        <w:overflowPunct w:val="0"/>
        <w:autoSpaceDE w:val="0"/>
        <w:autoSpaceDN w:val="0"/>
        <w:adjustRightInd w:val="0"/>
        <w:spacing w:after="0" w:line="262" w:lineRule="auto"/>
        <w:ind w:left="720" w:right="120"/>
        <w:rPr>
          <w:ins w:id="1121" w:author="Shumann Xu" w:date="2017-02-17T19:52:00Z"/>
          <w:rFonts w:ascii="Courier New" w:hAnsi="Courier New" w:cs="Courier New"/>
          <w:sz w:val="20"/>
          <w:szCs w:val="20"/>
          <w:rPrChange w:id="1122" w:author="Shumann Xu" w:date="2017-02-17T19:54:00Z">
            <w:rPr>
              <w:ins w:id="1123" w:author="Shumann Xu" w:date="2017-02-17T19:52:00Z"/>
              <w:rFonts w:cs="Courier New"/>
              <w:szCs w:val="20"/>
            </w:rPr>
          </w:rPrChange>
        </w:rPr>
      </w:pPr>
      <w:ins w:id="1124" w:author="Shumann Xu" w:date="2017-02-17T19:52:00Z">
        <w:r w:rsidRPr="009A0284">
          <w:rPr>
            <w:rFonts w:ascii="Courier New" w:hAnsi="Courier New" w:cs="Courier New"/>
            <w:sz w:val="20"/>
            <w:szCs w:val="20"/>
            <w:rPrChange w:id="1125" w:author="Shumann Xu" w:date="2017-02-17T19:54:00Z">
              <w:rPr>
                <w:rFonts w:cs="Courier New"/>
                <w:szCs w:val="20"/>
              </w:rPr>
            </w:rPrChange>
          </w:rPr>
          <w:t>command to run: java -javaagent:C:</w:t>
        </w:r>
        <w:r w:rsidRPr="009A0284">
          <w:rPr>
            <w:rFonts w:ascii="Courier New" w:hAnsi="Courier New" w:cs="Courier New"/>
            <w:sz w:val="20"/>
            <w:szCs w:val="20"/>
          </w:rPr>
          <w:t>\</w:t>
        </w:r>
        <w:r w:rsidRPr="009A0284">
          <w:rPr>
            <w:rFonts w:ascii="Courier New" w:hAnsi="Courier New" w:cs="Courier New"/>
            <w:sz w:val="20"/>
            <w:szCs w:val="20"/>
            <w:rPrChange w:id="1126" w:author="Shumann Xu" w:date="2017-02-17T19:54:00Z">
              <w:rPr>
                <w:rFonts w:cs="Courier New"/>
                <w:szCs w:val="20"/>
              </w:rPr>
            </w:rPrChange>
          </w:rPr>
          <w:t>idt_contest</w:t>
        </w:r>
        <w:r w:rsidRPr="009A0284">
          <w:rPr>
            <w:rFonts w:ascii="Courier New" w:hAnsi="Courier New" w:cs="Courier New"/>
            <w:sz w:val="20"/>
            <w:szCs w:val="20"/>
          </w:rPr>
          <w:t>\</w:t>
        </w:r>
        <w:r w:rsidRPr="009A0284">
          <w:rPr>
            <w:rFonts w:ascii="Courier New" w:hAnsi="Courier New" w:cs="Courier New"/>
            <w:sz w:val="20"/>
            <w:szCs w:val="20"/>
            <w:rPrChange w:id="1127" w:author="Shumann Xu" w:date="2017-02-17T19:54:00Z">
              <w:rPr>
                <w:rFonts w:cs="Courier New"/>
                <w:szCs w:val="20"/>
              </w:rPr>
            </w:rPrChange>
          </w:rPr>
          <w:t>jacoco</w:t>
        </w:r>
        <w:r w:rsidRPr="009A0284">
          <w:rPr>
            <w:rFonts w:ascii="Courier New" w:hAnsi="Courier New" w:cs="Courier New"/>
            <w:sz w:val="20"/>
            <w:szCs w:val="20"/>
          </w:rPr>
          <w:t>\</w:t>
        </w:r>
        <w:r w:rsidRPr="009A0284">
          <w:rPr>
            <w:rFonts w:ascii="Courier New" w:hAnsi="Courier New" w:cs="Courier New"/>
            <w:sz w:val="20"/>
            <w:szCs w:val="20"/>
            <w:rPrChange w:id="1128" w:author="Shumann Xu" w:date="2017-02-17T19:54:00Z">
              <w:rPr>
                <w:rFonts w:cs="Courier New"/>
                <w:szCs w:val="20"/>
              </w:rPr>
            </w:rPrChange>
          </w:rPr>
          <w:t>lib</w:t>
        </w:r>
        <w:r w:rsidRPr="009A0284">
          <w:rPr>
            <w:rFonts w:ascii="Courier New" w:hAnsi="Courier New" w:cs="Courier New"/>
            <w:sz w:val="20"/>
            <w:szCs w:val="20"/>
          </w:rPr>
          <w:t>\</w:t>
        </w:r>
        <w:r w:rsidRPr="009A0284">
          <w:rPr>
            <w:rFonts w:ascii="Courier New" w:hAnsi="Courier New" w:cs="Courier New"/>
            <w:sz w:val="20"/>
            <w:szCs w:val="20"/>
            <w:rPrChange w:id="1129" w:author="Shumann Xu" w:date="2017-02-17T19:54:00Z">
              <w:rPr>
                <w:rFonts w:cs="Courier New"/>
                <w:szCs w:val="20"/>
              </w:rPr>
            </w:rPrChange>
          </w:rPr>
          <w:t>jacocoagent.jar=destfile=C:</w:t>
        </w:r>
        <w:r w:rsidRPr="009A0284">
          <w:rPr>
            <w:rFonts w:ascii="Courier New" w:hAnsi="Courier New" w:cs="Courier New"/>
            <w:sz w:val="20"/>
            <w:szCs w:val="20"/>
          </w:rPr>
          <w:t>\</w:t>
        </w:r>
        <w:r w:rsidRPr="009A0284">
          <w:rPr>
            <w:rFonts w:ascii="Courier New" w:hAnsi="Courier New" w:cs="Courier New"/>
            <w:sz w:val="20"/>
            <w:szCs w:val="20"/>
            <w:rPrChange w:id="1130" w:author="Shumann Xu" w:date="2017-02-17T19:54:00Z">
              <w:rPr>
                <w:rFonts w:cs="Courier New"/>
                <w:szCs w:val="20"/>
              </w:rPr>
            </w:rPrChange>
          </w:rPr>
          <w:t>idt_contest</w:t>
        </w:r>
        <w:r w:rsidRPr="009A0284">
          <w:rPr>
            <w:rFonts w:ascii="Courier New" w:hAnsi="Courier New" w:cs="Courier New"/>
            <w:sz w:val="20"/>
            <w:szCs w:val="20"/>
          </w:rPr>
          <w:t>\</w:t>
        </w:r>
        <w:r w:rsidRPr="009A0284">
          <w:rPr>
            <w:rFonts w:ascii="Courier New" w:hAnsi="Courier New" w:cs="Courier New"/>
            <w:sz w:val="20"/>
            <w:szCs w:val="20"/>
            <w:rPrChange w:id="1131" w:author="Shumann Xu" w:date="2017-02-17T19:54:00Z">
              <w:rPr>
                <w:rFonts w:cs="Courier New"/>
                <w:szCs w:val="20"/>
              </w:rPr>
            </w:rPrChange>
          </w:rPr>
          <w:t>jacoco</w:t>
        </w:r>
        <w:r w:rsidRPr="009A0284">
          <w:rPr>
            <w:rFonts w:ascii="Courier New" w:hAnsi="Courier New" w:cs="Courier New"/>
            <w:sz w:val="20"/>
            <w:szCs w:val="20"/>
          </w:rPr>
          <w:t>\</w:t>
        </w:r>
        <w:r w:rsidRPr="009A0284">
          <w:rPr>
            <w:rFonts w:ascii="Courier New" w:hAnsi="Courier New" w:cs="Courier New"/>
            <w:sz w:val="20"/>
            <w:szCs w:val="20"/>
            <w:rPrChange w:id="1132" w:author="Shumann Xu" w:date="2017-02-17T19:54:00Z">
              <w:rPr>
                <w:rFonts w:cs="Courier New"/>
                <w:szCs w:val="20"/>
              </w:rPr>
            </w:rPrChange>
          </w:rPr>
          <w:t>LeetConverter_jar_jacoco.exec -jar C:</w:t>
        </w:r>
        <w:r w:rsidRPr="009A0284">
          <w:rPr>
            <w:rFonts w:ascii="Courier New" w:hAnsi="Courier New" w:cs="Courier New"/>
            <w:sz w:val="20"/>
            <w:szCs w:val="20"/>
          </w:rPr>
          <w:t>\</w:t>
        </w:r>
        <w:r w:rsidRPr="009A0284">
          <w:rPr>
            <w:rFonts w:ascii="Courier New" w:hAnsi="Courier New" w:cs="Courier New"/>
            <w:sz w:val="20"/>
            <w:szCs w:val="20"/>
            <w:rPrChange w:id="1133" w:author="Shumann Xu" w:date="2017-02-17T19:54:00Z">
              <w:rPr>
                <w:rFonts w:cs="Courier New"/>
                <w:szCs w:val="20"/>
              </w:rPr>
            </w:rPrChange>
          </w:rPr>
          <w:t>idt_contest</w:t>
        </w:r>
        <w:r w:rsidRPr="009A0284">
          <w:rPr>
            <w:rFonts w:ascii="Courier New" w:hAnsi="Courier New" w:cs="Courier New"/>
            <w:sz w:val="20"/>
            <w:szCs w:val="20"/>
          </w:rPr>
          <w:t>\</w:t>
        </w:r>
        <w:r w:rsidRPr="009A0284">
          <w:rPr>
            <w:rFonts w:ascii="Courier New" w:hAnsi="Courier New" w:cs="Courier New"/>
            <w:sz w:val="20"/>
            <w:szCs w:val="20"/>
            <w:rPrChange w:id="1134" w:author="Shumann Xu" w:date="2017-02-17T19:54:00Z">
              <w:rPr>
                <w:rFonts w:cs="Courier New"/>
                <w:szCs w:val="20"/>
              </w:rPr>
            </w:rPrChange>
          </w:rPr>
          <w:t>jars</w:t>
        </w:r>
        <w:r w:rsidRPr="009A0284">
          <w:rPr>
            <w:rFonts w:ascii="Courier New" w:hAnsi="Courier New" w:cs="Courier New"/>
            <w:sz w:val="20"/>
            <w:szCs w:val="20"/>
          </w:rPr>
          <w:t>\</w:t>
        </w:r>
        <w:r w:rsidRPr="009A0284">
          <w:rPr>
            <w:rFonts w:ascii="Courier New" w:hAnsi="Courier New" w:cs="Courier New"/>
            <w:sz w:val="20"/>
            <w:szCs w:val="20"/>
            <w:rPrChange w:id="1135" w:author="Shumann Xu" w:date="2017-02-17T19:54:00Z">
              <w:rPr>
                <w:rFonts w:cs="Courier New"/>
                <w:szCs w:val="20"/>
              </w:rPr>
            </w:rPrChange>
          </w:rPr>
          <w:t>LeetConverter.jar "fun"</w:t>
        </w:r>
      </w:ins>
    </w:p>
    <w:p w:rsidR="009A0284" w:rsidRPr="009A0284" w:rsidRDefault="009A0284" w:rsidP="009A0284">
      <w:pPr>
        <w:widowControl w:val="0"/>
        <w:overflowPunct w:val="0"/>
        <w:autoSpaceDE w:val="0"/>
        <w:autoSpaceDN w:val="0"/>
        <w:adjustRightInd w:val="0"/>
        <w:spacing w:after="0" w:line="262" w:lineRule="auto"/>
        <w:ind w:left="720" w:right="120"/>
        <w:rPr>
          <w:ins w:id="1136" w:author="Shumann Xu" w:date="2017-02-17T19:52:00Z"/>
          <w:rFonts w:ascii="Courier New" w:hAnsi="Courier New" w:cs="Courier New"/>
          <w:sz w:val="20"/>
          <w:szCs w:val="20"/>
          <w:rPrChange w:id="1137" w:author="Shumann Xu" w:date="2017-02-17T19:54:00Z">
            <w:rPr>
              <w:ins w:id="1138" w:author="Shumann Xu" w:date="2017-02-17T19:52:00Z"/>
              <w:rFonts w:cs="Courier New"/>
              <w:szCs w:val="20"/>
            </w:rPr>
          </w:rPrChange>
        </w:rPr>
      </w:pPr>
      <w:ins w:id="1139" w:author="Shumann Xu" w:date="2017-02-17T19:52:00Z">
        <w:r w:rsidRPr="009A0284">
          <w:rPr>
            <w:rFonts w:ascii="Courier New" w:hAnsi="Courier New" w:cs="Courier New"/>
            <w:sz w:val="20"/>
            <w:szCs w:val="20"/>
            <w:rPrChange w:id="1140" w:author="Shumann Xu" w:date="2017-02-17T19:54:00Z">
              <w:rPr>
                <w:rFonts w:cs="Courier New"/>
                <w:szCs w:val="20"/>
              </w:rPr>
            </w:rPrChange>
          </w:rPr>
          <w:t>stdout of execution: |=|_|/</w:t>
        </w:r>
        <w:r w:rsidRPr="009A0284">
          <w:rPr>
            <w:rFonts w:ascii="Courier New" w:hAnsi="Courier New" w:cs="Courier New"/>
            <w:sz w:val="20"/>
            <w:szCs w:val="20"/>
          </w:rPr>
          <w:t>\</w:t>
        </w:r>
        <w:r w:rsidRPr="009A0284">
          <w:rPr>
            <w:rFonts w:ascii="Courier New" w:hAnsi="Courier New" w:cs="Courier New"/>
            <w:sz w:val="20"/>
            <w:szCs w:val="20"/>
            <w:rPrChange w:id="1141" w:author="Shumann Xu" w:date="2017-02-17T19:54:00Z">
              <w:rPr>
                <w:rFonts w:cs="Courier New"/>
                <w:szCs w:val="20"/>
              </w:rPr>
            </w:rPrChange>
          </w:rPr>
          <w:t>/</w:t>
        </w:r>
      </w:ins>
    </w:p>
    <w:p w:rsidR="009A0284" w:rsidRPr="009A0284" w:rsidRDefault="009A0284" w:rsidP="009A0284">
      <w:pPr>
        <w:widowControl w:val="0"/>
        <w:overflowPunct w:val="0"/>
        <w:autoSpaceDE w:val="0"/>
        <w:autoSpaceDN w:val="0"/>
        <w:adjustRightInd w:val="0"/>
        <w:spacing w:after="0" w:line="262" w:lineRule="auto"/>
        <w:ind w:left="720" w:right="120"/>
        <w:rPr>
          <w:ins w:id="1142" w:author="Shumann Xu" w:date="2017-02-17T19:52:00Z"/>
          <w:rFonts w:ascii="Courier New" w:hAnsi="Courier New" w:cs="Courier New"/>
          <w:sz w:val="20"/>
          <w:szCs w:val="20"/>
          <w:rPrChange w:id="1143" w:author="Shumann Xu" w:date="2017-02-17T19:54:00Z">
            <w:rPr>
              <w:ins w:id="1144" w:author="Shumann Xu" w:date="2017-02-17T19:52:00Z"/>
              <w:rFonts w:cs="Courier New"/>
              <w:szCs w:val="20"/>
            </w:rPr>
          </w:rPrChange>
        </w:rPr>
      </w:pPr>
      <w:ins w:id="1145" w:author="Shumann Xu" w:date="2017-02-17T19:52:00Z">
        <w:r w:rsidRPr="009A0284">
          <w:rPr>
            <w:rFonts w:ascii="Courier New" w:hAnsi="Courier New" w:cs="Courier New"/>
            <w:sz w:val="20"/>
            <w:szCs w:val="20"/>
            <w:rPrChange w:id="1146" w:author="Shumann Xu" w:date="2017-02-17T19:54:00Z">
              <w:rPr>
                <w:rFonts w:cs="Courier New"/>
                <w:szCs w:val="20"/>
              </w:rPr>
            </w:rPrChange>
          </w:rPr>
          <w:t xml:space="preserve">stderr of execution: </w:t>
        </w:r>
      </w:ins>
    </w:p>
    <w:p w:rsidR="009A0284" w:rsidRPr="009A0284" w:rsidRDefault="009A0284" w:rsidP="009A0284">
      <w:pPr>
        <w:widowControl w:val="0"/>
        <w:pBdr>
          <w:bottom w:val="single" w:sz="6" w:space="1" w:color="auto"/>
        </w:pBdr>
        <w:overflowPunct w:val="0"/>
        <w:autoSpaceDE w:val="0"/>
        <w:autoSpaceDN w:val="0"/>
        <w:adjustRightInd w:val="0"/>
        <w:spacing w:after="0" w:line="262" w:lineRule="auto"/>
        <w:ind w:left="720" w:right="120"/>
        <w:rPr>
          <w:ins w:id="1147" w:author="Shumann Xu" w:date="2017-02-17T19:52:00Z"/>
          <w:rFonts w:ascii="Courier New" w:hAnsi="Courier New" w:cs="Courier New"/>
          <w:sz w:val="20"/>
          <w:szCs w:val="20"/>
          <w:rPrChange w:id="1148" w:author="Shumann Xu" w:date="2017-02-17T19:54:00Z">
            <w:rPr>
              <w:ins w:id="1149" w:author="Shumann Xu" w:date="2017-02-17T19:52:00Z"/>
              <w:rFonts w:cs="Courier New"/>
              <w:szCs w:val="20"/>
            </w:rPr>
          </w:rPrChange>
        </w:rPr>
      </w:pPr>
      <w:ins w:id="1150" w:author="Shumann Xu" w:date="2017-02-17T19:52:00Z">
        <w:r w:rsidRPr="009A0284">
          <w:rPr>
            <w:rFonts w:ascii="Courier New" w:hAnsi="Courier New" w:cs="Courier New"/>
            <w:sz w:val="20"/>
            <w:szCs w:val="20"/>
            <w:rPrChange w:id="1151" w:author="Shumann Xu" w:date="2017-02-17T19:54:00Z">
              <w:rPr>
                <w:rFonts w:cs="Courier New"/>
                <w:szCs w:val="20"/>
              </w:rPr>
            </w:rPrChange>
          </w:rPr>
          <w:t>basic test result: PASS</w:t>
        </w:r>
      </w:ins>
    </w:p>
    <w:p w:rsidR="009A0284" w:rsidRPr="00F551C1" w:rsidRDefault="009A0284">
      <w:pPr>
        <w:widowControl w:val="0"/>
        <w:overflowPunct w:val="0"/>
        <w:autoSpaceDE w:val="0"/>
        <w:autoSpaceDN w:val="0"/>
        <w:adjustRightInd w:val="0"/>
        <w:spacing w:after="0" w:line="262" w:lineRule="auto"/>
        <w:ind w:left="720" w:right="120"/>
        <w:rPr>
          <w:ins w:id="1152" w:author="Shumann Xu" w:date="2017-02-17T19:52:00Z"/>
          <w:rFonts w:ascii="Courier New" w:hAnsi="Courier New" w:cs="Courier New"/>
          <w:sz w:val="20"/>
          <w:szCs w:val="20"/>
          <w:rPrChange w:id="1153" w:author="Shumann Xu" w:date="2017-02-17T19:54:00Z">
            <w:rPr>
              <w:ins w:id="1154" w:author="Shumann Xu" w:date="2017-02-17T19:52:00Z"/>
              <w:rFonts w:cs="Courier New"/>
              <w:szCs w:val="20"/>
            </w:rPr>
          </w:rPrChange>
        </w:rPr>
        <w:pPrChange w:id="1155" w:author="Shumann Xu" w:date="2017-02-17T19:47:00Z">
          <w:pPr>
            <w:widowControl w:val="0"/>
            <w:overflowPunct w:val="0"/>
            <w:autoSpaceDE w:val="0"/>
            <w:autoSpaceDN w:val="0"/>
            <w:adjustRightInd w:val="0"/>
            <w:spacing w:after="0" w:line="262" w:lineRule="auto"/>
            <w:ind w:left="360" w:right="120"/>
          </w:pPr>
        </w:pPrChange>
      </w:pPr>
      <w:ins w:id="1156" w:author="Shumann Xu" w:date="2017-02-17T19:52:00Z">
        <w:r w:rsidRPr="00F551C1">
          <w:rPr>
            <w:rFonts w:ascii="Courier New" w:hAnsi="Courier New" w:cs="Courier New"/>
            <w:sz w:val="20"/>
            <w:szCs w:val="20"/>
            <w:rPrChange w:id="1157" w:author="Shumann Xu" w:date="2017-02-17T19:54:00Z">
              <w:rPr>
                <w:rFonts w:cs="Courier New"/>
                <w:szCs w:val="20"/>
              </w:rPr>
            </w:rPrChange>
          </w:rPr>
          <w:t>……………</w:t>
        </w:r>
      </w:ins>
    </w:p>
    <w:p w:rsidR="009A0284" w:rsidRPr="009A0284" w:rsidRDefault="009A0284" w:rsidP="009A0284">
      <w:pPr>
        <w:widowControl w:val="0"/>
        <w:overflowPunct w:val="0"/>
        <w:autoSpaceDE w:val="0"/>
        <w:autoSpaceDN w:val="0"/>
        <w:adjustRightInd w:val="0"/>
        <w:spacing w:after="0" w:line="262" w:lineRule="auto"/>
        <w:ind w:left="720" w:right="120"/>
        <w:rPr>
          <w:ins w:id="1158" w:author="Shumann Xu" w:date="2017-02-17T19:52:00Z"/>
          <w:rFonts w:ascii="Courier New" w:hAnsi="Courier New" w:cs="Courier New"/>
          <w:sz w:val="20"/>
          <w:szCs w:val="20"/>
          <w:rPrChange w:id="1159" w:author="Shumann Xu" w:date="2017-02-17T19:54:00Z">
            <w:rPr>
              <w:ins w:id="1160" w:author="Shumann Xu" w:date="2017-02-17T19:52:00Z"/>
              <w:rFonts w:cs="Courier New"/>
              <w:szCs w:val="20"/>
            </w:rPr>
          </w:rPrChange>
        </w:rPr>
      </w:pPr>
      <w:ins w:id="1161" w:author="Shumann Xu" w:date="2017-02-17T19:52:00Z">
        <w:r w:rsidRPr="009A0284">
          <w:rPr>
            <w:rFonts w:ascii="Courier New" w:hAnsi="Courier New" w:cs="Courier New"/>
            <w:sz w:val="20"/>
            <w:szCs w:val="20"/>
            <w:rPrChange w:id="1162" w:author="Shumann Xu" w:date="2017-02-17T19:54:00Z">
              <w:rPr>
                <w:rFonts w:cs="Courier New"/>
                <w:szCs w:val="20"/>
              </w:rPr>
            </w:rPrChange>
          </w:rPr>
          <w:t>……………</w:t>
        </w:r>
      </w:ins>
    </w:p>
    <w:p w:rsidR="009A0284" w:rsidRPr="009A0284" w:rsidRDefault="009A0284" w:rsidP="009A0284">
      <w:pPr>
        <w:widowControl w:val="0"/>
        <w:overflowPunct w:val="0"/>
        <w:autoSpaceDE w:val="0"/>
        <w:autoSpaceDN w:val="0"/>
        <w:adjustRightInd w:val="0"/>
        <w:spacing w:after="0" w:line="262" w:lineRule="auto"/>
        <w:ind w:left="720" w:right="120"/>
        <w:rPr>
          <w:ins w:id="1163" w:author="Shumann Xu" w:date="2017-02-17T19:52:00Z"/>
          <w:rFonts w:ascii="Courier New" w:hAnsi="Courier New" w:cs="Courier New"/>
          <w:sz w:val="20"/>
          <w:szCs w:val="20"/>
          <w:rPrChange w:id="1164" w:author="Shumann Xu" w:date="2017-02-17T19:54:00Z">
            <w:rPr>
              <w:ins w:id="1165" w:author="Shumann Xu" w:date="2017-02-17T19:52:00Z"/>
              <w:rFonts w:cs="Courier New"/>
              <w:szCs w:val="20"/>
            </w:rPr>
          </w:rPrChange>
        </w:rPr>
      </w:pPr>
      <w:ins w:id="1166" w:author="Shumann Xu" w:date="2017-02-17T19:52:00Z">
        <w:r w:rsidRPr="009A0284">
          <w:rPr>
            <w:rFonts w:ascii="Courier New" w:hAnsi="Courier New" w:cs="Courier New"/>
            <w:sz w:val="20"/>
            <w:szCs w:val="20"/>
            <w:rPrChange w:id="1167" w:author="Shumann Xu" w:date="2017-02-17T19:54:00Z">
              <w:rPr>
                <w:rFonts w:cs="Courier New"/>
                <w:szCs w:val="20"/>
              </w:rPr>
            </w:rPrChange>
          </w:rPr>
          <w:t>……………</w:t>
        </w:r>
      </w:ins>
    </w:p>
    <w:p w:rsidR="009A0284" w:rsidRPr="009A0284" w:rsidRDefault="009A0284" w:rsidP="009A0284">
      <w:pPr>
        <w:widowControl w:val="0"/>
        <w:overflowPunct w:val="0"/>
        <w:autoSpaceDE w:val="0"/>
        <w:autoSpaceDN w:val="0"/>
        <w:adjustRightInd w:val="0"/>
        <w:spacing w:after="0" w:line="262" w:lineRule="auto"/>
        <w:ind w:left="720" w:right="120"/>
        <w:rPr>
          <w:ins w:id="1168" w:author="Shumann Xu" w:date="2017-02-17T19:52:00Z"/>
          <w:rFonts w:ascii="Courier New" w:hAnsi="Courier New" w:cs="Courier New"/>
          <w:sz w:val="20"/>
          <w:szCs w:val="20"/>
          <w:rPrChange w:id="1169" w:author="Shumann Xu" w:date="2017-02-17T19:54:00Z">
            <w:rPr>
              <w:ins w:id="1170" w:author="Shumann Xu" w:date="2017-02-17T19:52:00Z"/>
              <w:rFonts w:cs="Courier New"/>
              <w:szCs w:val="20"/>
            </w:rPr>
          </w:rPrChange>
        </w:rPr>
      </w:pPr>
      <w:ins w:id="1171" w:author="Shumann Xu" w:date="2017-02-17T19:52:00Z">
        <w:r w:rsidRPr="009A0284">
          <w:rPr>
            <w:rFonts w:ascii="Courier New" w:hAnsi="Courier New" w:cs="Courier New"/>
            <w:sz w:val="20"/>
            <w:szCs w:val="20"/>
            <w:rPrChange w:id="1172" w:author="Shumann Xu" w:date="2017-02-17T19:54:00Z">
              <w:rPr>
                <w:rFonts w:cs="Courier New"/>
                <w:szCs w:val="20"/>
              </w:rPr>
            </w:rPrChange>
          </w:rPr>
          <w:t>……………</w:t>
        </w:r>
      </w:ins>
    </w:p>
    <w:p w:rsidR="009A0284" w:rsidRPr="009A0284" w:rsidRDefault="009A0284" w:rsidP="009A0284">
      <w:pPr>
        <w:widowControl w:val="0"/>
        <w:overflowPunct w:val="0"/>
        <w:autoSpaceDE w:val="0"/>
        <w:autoSpaceDN w:val="0"/>
        <w:adjustRightInd w:val="0"/>
        <w:spacing w:after="0" w:line="262" w:lineRule="auto"/>
        <w:ind w:left="720" w:right="120"/>
        <w:rPr>
          <w:ins w:id="1173" w:author="Shumann Xu" w:date="2017-02-17T19:53:00Z"/>
          <w:rFonts w:ascii="Courier New" w:hAnsi="Courier New" w:cs="Courier New"/>
          <w:sz w:val="20"/>
          <w:szCs w:val="20"/>
          <w:rPrChange w:id="1174" w:author="Shumann Xu" w:date="2017-02-17T19:54:00Z">
            <w:rPr>
              <w:ins w:id="1175" w:author="Shumann Xu" w:date="2017-02-17T19:53:00Z"/>
              <w:rFonts w:cs="Courier New"/>
              <w:szCs w:val="20"/>
            </w:rPr>
          </w:rPrChange>
        </w:rPr>
      </w:pPr>
      <w:ins w:id="1176" w:author="Shumann Xu" w:date="2017-02-17T19:53:00Z">
        <w:r w:rsidRPr="009A0284">
          <w:rPr>
            <w:rFonts w:ascii="Courier New" w:hAnsi="Courier New" w:cs="Courier New"/>
            <w:sz w:val="20"/>
            <w:szCs w:val="20"/>
            <w:rPrChange w:id="1177" w:author="Shumann Xu" w:date="2017-02-17T19:54:00Z">
              <w:rPr>
                <w:rFonts w:cs="Courier New"/>
                <w:szCs w:val="20"/>
              </w:rPr>
            </w:rPrChange>
          </w:rPr>
          <w:t xml:space="preserve">IDT has run for </w:t>
        </w:r>
      </w:ins>
      <w:ins w:id="1178" w:author="Shumann Xu" w:date="2017-02-17T22:48:00Z">
        <w:r w:rsidR="001E1583">
          <w:rPr>
            <w:rFonts w:ascii="Courier New" w:hAnsi="Courier New" w:cs="Courier New"/>
            <w:sz w:val="20"/>
            <w:szCs w:val="20"/>
          </w:rPr>
          <w:t>00:0</w:t>
        </w:r>
        <w:r w:rsidR="001E1583" w:rsidRPr="00121BD2">
          <w:rPr>
            <w:rFonts w:ascii="Courier New" w:hAnsi="Courier New" w:cs="Courier New"/>
            <w:sz w:val="20"/>
            <w:szCs w:val="20"/>
          </w:rPr>
          <w:t>1</w:t>
        </w:r>
        <w:r w:rsidR="001E1583">
          <w:rPr>
            <w:rFonts w:ascii="Courier New" w:hAnsi="Courier New" w:cs="Courier New"/>
            <w:sz w:val="20"/>
            <w:szCs w:val="20"/>
          </w:rPr>
          <w:t>:</w:t>
        </w:r>
        <w:r w:rsidR="001E1583" w:rsidRPr="00121BD2">
          <w:rPr>
            <w:rFonts w:ascii="Courier New" w:hAnsi="Courier New" w:cs="Courier New"/>
            <w:sz w:val="20"/>
            <w:szCs w:val="20"/>
          </w:rPr>
          <w:t>0.096</w:t>
        </w:r>
      </w:ins>
      <w:bookmarkStart w:id="1179" w:name="_GoBack"/>
      <w:bookmarkEnd w:id="1179"/>
      <w:ins w:id="1180" w:author="Shumann Xu" w:date="2017-02-17T19:53:00Z">
        <w:r w:rsidRPr="009A0284">
          <w:rPr>
            <w:rFonts w:ascii="Courier New" w:hAnsi="Courier New" w:cs="Courier New"/>
            <w:sz w:val="20"/>
            <w:szCs w:val="20"/>
            <w:rPrChange w:id="1181" w:author="Shumann Xu" w:date="2017-02-17T19:54:00Z">
              <w:rPr>
                <w:rFonts w:cs="Courier New"/>
                <w:szCs w:val="20"/>
              </w:rPr>
            </w:rPrChange>
          </w:rPr>
          <w:t>.</w:t>
        </w:r>
      </w:ins>
    </w:p>
    <w:p w:rsidR="009A0284" w:rsidRPr="009A0284" w:rsidRDefault="009A0284" w:rsidP="009A0284">
      <w:pPr>
        <w:widowControl w:val="0"/>
        <w:overflowPunct w:val="0"/>
        <w:autoSpaceDE w:val="0"/>
        <w:autoSpaceDN w:val="0"/>
        <w:adjustRightInd w:val="0"/>
        <w:spacing w:after="0" w:line="262" w:lineRule="auto"/>
        <w:ind w:left="720" w:right="120"/>
        <w:rPr>
          <w:ins w:id="1182" w:author="Shumann Xu" w:date="2017-02-17T19:53:00Z"/>
          <w:rFonts w:ascii="Courier New" w:hAnsi="Courier New" w:cs="Courier New"/>
          <w:sz w:val="20"/>
          <w:szCs w:val="20"/>
          <w:rPrChange w:id="1183" w:author="Shumann Xu" w:date="2017-02-17T19:54:00Z">
            <w:rPr>
              <w:ins w:id="1184" w:author="Shumann Xu" w:date="2017-02-17T19:53:00Z"/>
              <w:rFonts w:cs="Courier New"/>
              <w:szCs w:val="20"/>
            </w:rPr>
          </w:rPrChange>
        </w:rPr>
      </w:pPr>
      <w:ins w:id="1185" w:author="Shumann Xu" w:date="2017-02-17T19:53:00Z">
        <w:r w:rsidRPr="009A0284">
          <w:rPr>
            <w:rFonts w:ascii="Courier New" w:hAnsi="Courier New" w:cs="Courier New"/>
            <w:sz w:val="20"/>
            <w:szCs w:val="20"/>
            <w:rPrChange w:id="1186" w:author="Shumann Xu" w:date="2017-02-17T19:54:00Z">
              <w:rPr>
                <w:rFonts w:cs="Courier New"/>
                <w:szCs w:val="20"/>
              </w:rPr>
            </w:rPrChange>
          </w:rPr>
          <w:t>Total predefined tests run: 175</w:t>
        </w:r>
      </w:ins>
    </w:p>
    <w:p w:rsidR="009A0284" w:rsidRPr="009A0284" w:rsidRDefault="009A0284" w:rsidP="009A0284">
      <w:pPr>
        <w:widowControl w:val="0"/>
        <w:overflowPunct w:val="0"/>
        <w:autoSpaceDE w:val="0"/>
        <w:autoSpaceDN w:val="0"/>
        <w:adjustRightInd w:val="0"/>
        <w:spacing w:after="0" w:line="262" w:lineRule="auto"/>
        <w:ind w:left="720" w:right="120"/>
        <w:rPr>
          <w:ins w:id="1187" w:author="Shumann Xu" w:date="2017-02-17T19:53:00Z"/>
          <w:rFonts w:ascii="Courier New" w:hAnsi="Courier New" w:cs="Courier New"/>
          <w:sz w:val="20"/>
          <w:szCs w:val="20"/>
          <w:rPrChange w:id="1188" w:author="Shumann Xu" w:date="2017-02-17T19:54:00Z">
            <w:rPr>
              <w:ins w:id="1189" w:author="Shumann Xu" w:date="2017-02-17T19:53:00Z"/>
              <w:rFonts w:cs="Courier New"/>
              <w:szCs w:val="20"/>
            </w:rPr>
          </w:rPrChange>
        </w:rPr>
      </w:pPr>
      <w:ins w:id="1190" w:author="Shumann Xu" w:date="2017-02-17T19:53:00Z">
        <w:r w:rsidRPr="009A0284">
          <w:rPr>
            <w:rFonts w:ascii="Courier New" w:hAnsi="Courier New" w:cs="Courier New"/>
            <w:sz w:val="20"/>
            <w:szCs w:val="20"/>
            <w:rPrChange w:id="1191" w:author="Shumann Xu" w:date="2017-02-17T19:54:00Z">
              <w:rPr>
                <w:rFonts w:cs="Courier New"/>
                <w:szCs w:val="20"/>
              </w:rPr>
            </w:rPrChange>
          </w:rPr>
          <w:t>Number of predefined tests that passed: 175</w:t>
        </w:r>
      </w:ins>
    </w:p>
    <w:p w:rsidR="009A0284" w:rsidRPr="009A0284" w:rsidRDefault="009A0284" w:rsidP="009A0284">
      <w:pPr>
        <w:widowControl w:val="0"/>
        <w:overflowPunct w:val="0"/>
        <w:autoSpaceDE w:val="0"/>
        <w:autoSpaceDN w:val="0"/>
        <w:adjustRightInd w:val="0"/>
        <w:spacing w:after="0" w:line="262" w:lineRule="auto"/>
        <w:ind w:left="720" w:right="120"/>
        <w:rPr>
          <w:ins w:id="1192" w:author="Shumann Xu" w:date="2017-02-17T19:53:00Z"/>
          <w:rFonts w:ascii="Courier New" w:hAnsi="Courier New" w:cs="Courier New"/>
          <w:sz w:val="20"/>
          <w:szCs w:val="20"/>
          <w:rPrChange w:id="1193" w:author="Shumann Xu" w:date="2017-02-17T19:54:00Z">
            <w:rPr>
              <w:ins w:id="1194" w:author="Shumann Xu" w:date="2017-02-17T19:53:00Z"/>
              <w:rFonts w:cs="Courier New"/>
              <w:szCs w:val="20"/>
            </w:rPr>
          </w:rPrChange>
        </w:rPr>
      </w:pPr>
      <w:ins w:id="1195" w:author="Shumann Xu" w:date="2017-02-17T19:53:00Z">
        <w:r w:rsidRPr="009A0284">
          <w:rPr>
            <w:rFonts w:ascii="Courier New" w:hAnsi="Courier New" w:cs="Courier New"/>
            <w:sz w:val="20"/>
            <w:szCs w:val="20"/>
            <w:rPrChange w:id="1196" w:author="Shumann Xu" w:date="2017-02-17T19:54:00Z">
              <w:rPr>
                <w:rFonts w:cs="Courier New"/>
                <w:szCs w:val="20"/>
              </w:rPr>
            </w:rPrChange>
          </w:rPr>
          <w:t>Number of predefined tests that failed: 0</w:t>
        </w:r>
      </w:ins>
    </w:p>
    <w:p w:rsidR="009A0284" w:rsidRPr="009A0284" w:rsidRDefault="009A0284" w:rsidP="009A0284">
      <w:pPr>
        <w:widowControl w:val="0"/>
        <w:overflowPunct w:val="0"/>
        <w:autoSpaceDE w:val="0"/>
        <w:autoSpaceDN w:val="0"/>
        <w:adjustRightInd w:val="0"/>
        <w:spacing w:after="0" w:line="262" w:lineRule="auto"/>
        <w:ind w:left="720" w:right="120"/>
        <w:rPr>
          <w:ins w:id="1197" w:author="Shumann Xu" w:date="2017-02-17T19:53:00Z"/>
          <w:rFonts w:ascii="Courier New" w:hAnsi="Courier New" w:cs="Courier New"/>
          <w:sz w:val="20"/>
          <w:szCs w:val="20"/>
          <w:rPrChange w:id="1198" w:author="Shumann Xu" w:date="2017-02-17T19:54:00Z">
            <w:rPr>
              <w:ins w:id="1199" w:author="Shumann Xu" w:date="2017-02-17T19:53:00Z"/>
              <w:rFonts w:cs="Courier New"/>
              <w:szCs w:val="20"/>
            </w:rPr>
          </w:rPrChange>
        </w:rPr>
      </w:pPr>
      <w:ins w:id="1200" w:author="Shumann Xu" w:date="2017-02-17T19:53:00Z">
        <w:r w:rsidRPr="009A0284">
          <w:rPr>
            <w:rFonts w:ascii="Courier New" w:hAnsi="Courier New" w:cs="Courier New"/>
            <w:sz w:val="20"/>
            <w:szCs w:val="20"/>
            <w:rPrChange w:id="1201" w:author="Shumann Xu" w:date="2017-02-17T19:54:00Z">
              <w:rPr>
                <w:rFonts w:cs="Courier New"/>
                <w:szCs w:val="20"/>
              </w:rPr>
            </w:rPrChange>
          </w:rPr>
          <w:t>Total code coverage percentage: 97.515528</w:t>
        </w:r>
      </w:ins>
    </w:p>
    <w:p w:rsidR="009A0284" w:rsidRDefault="009A0284">
      <w:pPr>
        <w:widowControl w:val="0"/>
        <w:overflowPunct w:val="0"/>
        <w:autoSpaceDE w:val="0"/>
        <w:autoSpaceDN w:val="0"/>
        <w:adjustRightInd w:val="0"/>
        <w:spacing w:after="0" w:line="262" w:lineRule="auto"/>
        <w:ind w:left="720" w:right="120"/>
        <w:rPr>
          <w:ins w:id="1202" w:author="Shumann Xu" w:date="2017-02-17T19:55:00Z"/>
          <w:rFonts w:ascii="Courier New" w:hAnsi="Courier New" w:cs="Courier New"/>
          <w:sz w:val="20"/>
          <w:szCs w:val="20"/>
        </w:rPr>
        <w:pPrChange w:id="1203" w:author="Shumann Xu" w:date="2017-02-17T19:47:00Z">
          <w:pPr>
            <w:widowControl w:val="0"/>
            <w:overflowPunct w:val="0"/>
            <w:autoSpaceDE w:val="0"/>
            <w:autoSpaceDN w:val="0"/>
            <w:adjustRightInd w:val="0"/>
            <w:spacing w:after="0" w:line="262" w:lineRule="auto"/>
            <w:ind w:left="360" w:right="120"/>
          </w:pPr>
        </w:pPrChange>
      </w:pPr>
      <w:ins w:id="1204" w:author="Shumann Xu" w:date="2017-02-17T19:53:00Z">
        <w:r w:rsidRPr="009A0284">
          <w:rPr>
            <w:rFonts w:ascii="Courier New" w:hAnsi="Courier New" w:cs="Courier New"/>
            <w:sz w:val="20"/>
            <w:szCs w:val="20"/>
            <w:rPrChange w:id="1205" w:author="Shumann Xu" w:date="2017-02-17T19:54:00Z">
              <w:rPr>
                <w:rFonts w:cs="Courier New"/>
                <w:szCs w:val="20"/>
              </w:rPr>
            </w:rPrChange>
          </w:rPr>
          <w:t>Unique error count: 0</w:t>
        </w:r>
      </w:ins>
    </w:p>
    <w:p w:rsidR="00F551C1" w:rsidRDefault="00F551C1">
      <w:pPr>
        <w:widowControl w:val="0"/>
        <w:overflowPunct w:val="0"/>
        <w:autoSpaceDE w:val="0"/>
        <w:autoSpaceDN w:val="0"/>
        <w:adjustRightInd w:val="0"/>
        <w:spacing w:after="0" w:line="262" w:lineRule="auto"/>
        <w:ind w:left="720" w:right="120"/>
        <w:rPr>
          <w:ins w:id="1206" w:author="Shumann Xu" w:date="2017-02-17T19:55:00Z"/>
          <w:rFonts w:ascii="Courier New" w:hAnsi="Courier New" w:cs="Courier New"/>
          <w:sz w:val="20"/>
          <w:szCs w:val="20"/>
        </w:rPr>
        <w:pPrChange w:id="1207" w:author="Shumann Xu" w:date="2017-02-17T19:47:00Z">
          <w:pPr>
            <w:widowControl w:val="0"/>
            <w:overflowPunct w:val="0"/>
            <w:autoSpaceDE w:val="0"/>
            <w:autoSpaceDN w:val="0"/>
            <w:adjustRightInd w:val="0"/>
            <w:spacing w:after="0" w:line="262" w:lineRule="auto"/>
            <w:ind w:left="360" w:right="120"/>
          </w:pPr>
        </w:pPrChange>
      </w:pPr>
    </w:p>
    <w:p w:rsidR="00F551C1" w:rsidRPr="009A0284" w:rsidRDefault="00F551C1">
      <w:pPr>
        <w:widowControl w:val="0"/>
        <w:overflowPunct w:val="0"/>
        <w:autoSpaceDE w:val="0"/>
        <w:autoSpaceDN w:val="0"/>
        <w:adjustRightInd w:val="0"/>
        <w:spacing w:after="0" w:line="262" w:lineRule="auto"/>
        <w:ind w:left="720" w:right="120"/>
        <w:rPr>
          <w:rFonts w:ascii="Courier New" w:hAnsi="Courier New" w:cs="Courier New"/>
          <w:sz w:val="20"/>
          <w:szCs w:val="20"/>
          <w:rPrChange w:id="1208" w:author="Shumann Xu" w:date="2017-02-17T19:54:00Z">
            <w:rPr>
              <w:rFonts w:ascii="Times New Roman" w:hAnsi="Times New Roman" w:cs="Courier New"/>
              <w:sz w:val="24"/>
              <w:szCs w:val="20"/>
            </w:rPr>
          </w:rPrChange>
        </w:rPr>
        <w:pPrChange w:id="1209" w:author="Shumann Xu" w:date="2017-02-17T19:47:00Z">
          <w:pPr>
            <w:widowControl w:val="0"/>
            <w:overflowPunct w:val="0"/>
            <w:autoSpaceDE w:val="0"/>
            <w:autoSpaceDN w:val="0"/>
            <w:adjustRightInd w:val="0"/>
            <w:spacing w:after="0" w:line="262" w:lineRule="auto"/>
            <w:ind w:left="360" w:right="120"/>
          </w:pPr>
        </w:pPrChange>
      </w:pPr>
    </w:p>
    <w:sectPr w:rsidR="00F551C1" w:rsidRPr="009A0284">
      <w:pgSz w:w="12240" w:h="15840"/>
      <w:pgMar w:top="1251" w:right="880" w:bottom="1440" w:left="720" w:header="720" w:footer="144" w:gutter="0"/>
      <w:cols w:space="720" w:equalWidth="0">
        <w:col w:w="10640"/>
      </w:cols>
      <w:noEndnote/>
      <w:docGrid w:linePitch="299"/>
      <w:sectPrChange w:id="1210" w:author="Shumann Xu" w:date="2017-02-17T19:55:00Z">
        <w:sectPr w:rsidR="00F551C1" w:rsidRPr="009A0284">
          <w:pgMar w:top="1251" w:right="880" w:bottom="1440" w:left="1440" w:header="720" w:footer="720" w:gutter="0"/>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A00" w:rsidRDefault="000B6A00" w:rsidP="00F551C1">
      <w:pPr>
        <w:spacing w:after="0" w:line="240" w:lineRule="auto"/>
      </w:pPr>
      <w:r>
        <w:separator/>
      </w:r>
    </w:p>
  </w:endnote>
  <w:endnote w:type="continuationSeparator" w:id="0">
    <w:p w:rsidR="000B6A00" w:rsidRDefault="000B6A00" w:rsidP="00F55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DengXian">
    <w:altName w:val="µÈÏß"/>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1C1" w:rsidRPr="00F551C1" w:rsidRDefault="00F551C1">
    <w:pPr>
      <w:pStyle w:val="Footer"/>
      <w:jc w:val="center"/>
      <w:rPr>
        <w:ins w:id="40" w:author="Shumann Xu" w:date="2017-02-17T19:55:00Z"/>
        <w:sz w:val="18"/>
        <w:szCs w:val="18"/>
        <w:rPrChange w:id="41" w:author="Shumann Xu" w:date="2017-02-17T19:56:00Z">
          <w:rPr>
            <w:ins w:id="42" w:author="Shumann Xu" w:date="2017-02-17T19:55:00Z"/>
            <w:szCs w:val="18"/>
          </w:rPr>
        </w:rPrChange>
      </w:rPr>
    </w:pPr>
    <w:ins w:id="43" w:author="Shumann Xu" w:date="2017-02-17T19:55:00Z">
      <w:r w:rsidRPr="0062059A">
        <w:rPr>
          <w:sz w:val="18"/>
          <w:szCs w:val="18"/>
        </w:rPr>
        <w:fldChar w:fldCharType="begin"/>
      </w:r>
      <w:r w:rsidRPr="00F551C1">
        <w:rPr>
          <w:sz w:val="18"/>
          <w:szCs w:val="18"/>
          <w:rPrChange w:id="44" w:author="Shumann Xu" w:date="2017-02-17T19:56:00Z">
            <w:rPr>
              <w:szCs w:val="18"/>
            </w:rPr>
          </w:rPrChange>
        </w:rPr>
        <w:instrText xml:space="preserve"> PAGE   </w:instrText>
      </w:r>
      <w:r w:rsidRPr="00F551C1">
        <w:rPr>
          <w:sz w:val="18"/>
          <w:szCs w:val="18"/>
        </w:rPr>
        <w:instrText>\</w:instrText>
      </w:r>
      <w:r w:rsidRPr="00F551C1">
        <w:rPr>
          <w:sz w:val="18"/>
          <w:szCs w:val="18"/>
          <w:rPrChange w:id="45" w:author="Shumann Xu" w:date="2017-02-17T19:56:00Z">
            <w:rPr>
              <w:szCs w:val="18"/>
            </w:rPr>
          </w:rPrChange>
        </w:rPr>
        <w:instrText xml:space="preserve">* MERGEFORMAT </w:instrText>
      </w:r>
      <w:r w:rsidRPr="0062059A">
        <w:rPr>
          <w:sz w:val="18"/>
          <w:szCs w:val="18"/>
          <w:rPrChange w:id="46" w:author="Shumann Xu" w:date="2017-02-17T19:56:00Z">
            <w:rPr>
              <w:sz w:val="18"/>
              <w:szCs w:val="18"/>
            </w:rPr>
          </w:rPrChange>
        </w:rPr>
        <w:fldChar w:fldCharType="separate"/>
      </w:r>
    </w:ins>
    <w:r w:rsidR="001E1583">
      <w:rPr>
        <w:noProof/>
        <w:sz w:val="18"/>
        <w:szCs w:val="18"/>
      </w:rPr>
      <w:t>20</w:t>
    </w:r>
    <w:ins w:id="47" w:author="Shumann Xu" w:date="2017-02-17T19:55:00Z">
      <w:r w:rsidRPr="0062059A">
        <w:rPr>
          <w:sz w:val="18"/>
          <w:szCs w:val="18"/>
        </w:rPr>
        <w:fldChar w:fldCharType="end"/>
      </w:r>
    </w:ins>
  </w:p>
  <w:p w:rsidR="00F551C1" w:rsidRDefault="00F551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A00" w:rsidRDefault="000B6A00" w:rsidP="00F551C1">
      <w:pPr>
        <w:spacing w:after="0" w:line="240" w:lineRule="auto"/>
      </w:pPr>
      <w:r>
        <w:separator/>
      </w:r>
    </w:p>
  </w:footnote>
  <w:footnote w:type="continuationSeparator" w:id="0">
    <w:p w:rsidR="000B6A00" w:rsidRDefault="000B6A00" w:rsidP="00F551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00006784">
      <w:start w:val="1"/>
      <w:numFmt w:val="bullet"/>
      <w:lvlText w:val="-"/>
      <w:lvlJc w:val="left"/>
      <w:pPr>
        <w:tabs>
          <w:tab w:val="num" w:pos="1440"/>
        </w:tabs>
        <w:ind w:left="1440" w:hanging="360"/>
      </w:pPr>
    </w:lvl>
    <w:lvl w:ilvl="2" w:tplc="00004AE1">
      <w:start w:val="1"/>
      <w:numFmt w:val="bullet"/>
      <w:lvlText w:val="-"/>
      <w:lvlJc w:val="left"/>
      <w:pPr>
        <w:tabs>
          <w:tab w:val="num" w:pos="2160"/>
        </w:tabs>
        <w:ind w:left="2160"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26E9"/>
    <w:multiLevelType w:val="hybridMultilevel"/>
    <w:tmpl w:val="000001EB"/>
    <w:lvl w:ilvl="0" w:tplc="00000BB3">
      <w:start w:val="3"/>
      <w:numFmt w:val="upp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2EA6"/>
    <w:multiLevelType w:val="hybridMultilevel"/>
    <w:tmpl w:val="000012DB"/>
    <w:lvl w:ilvl="0" w:tplc="0000153C">
      <w:start w:val="1"/>
      <w:numFmt w:val="decimal"/>
      <w:lvlText w:val="%1"/>
      <w:lvlJc w:val="left"/>
      <w:pPr>
        <w:tabs>
          <w:tab w:val="num" w:pos="720"/>
        </w:tabs>
        <w:ind w:left="720" w:hanging="360"/>
      </w:pPr>
      <w:rPr>
        <w:rFonts w:cs="Times New Roman"/>
      </w:rPr>
    </w:lvl>
    <w:lvl w:ilvl="1" w:tplc="00007E87">
      <w:start w:val="4"/>
      <w:numFmt w:val="upp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390C"/>
    <w:multiLevelType w:val="hybridMultilevel"/>
    <w:tmpl w:val="00000F3E"/>
    <w:lvl w:ilvl="0" w:tplc="00000099">
      <w:start w:val="4"/>
      <w:numFmt w:val="decimal"/>
      <w:lvlText w:val="%1."/>
      <w:lvlJc w:val="left"/>
      <w:pPr>
        <w:tabs>
          <w:tab w:val="num" w:pos="720"/>
        </w:tabs>
        <w:ind w:left="720" w:hanging="360"/>
      </w:pPr>
      <w:rPr>
        <w:rFonts w:cs="Times New Roman"/>
      </w:rPr>
    </w:lvl>
    <w:lvl w:ilvl="1" w:tplc="00000124">
      <w:start w:val="1"/>
      <w:numFmt w:val="upp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3D6C"/>
    <w:multiLevelType w:val="hybridMultilevel"/>
    <w:tmpl w:val="00002CD6"/>
    <w:lvl w:ilvl="0" w:tplc="000072AE">
      <w:start w:val="1"/>
      <w:numFmt w:val="upp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6952"/>
    <w:multiLevelType w:val="hybridMultilevel"/>
    <w:tmpl w:val="00005F90"/>
    <w:lvl w:ilvl="0" w:tplc="00001649">
      <w:start w:val="1"/>
      <w:numFmt w:val="upp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6DF1"/>
    <w:multiLevelType w:val="hybridMultilevel"/>
    <w:tmpl w:val="00005AF1"/>
    <w:lvl w:ilvl="0" w:tplc="000041BB">
      <w:start w:val="2"/>
      <w:numFmt w:val="upp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489F525F"/>
    <w:multiLevelType w:val="hybridMultilevel"/>
    <w:tmpl w:val="7836228E"/>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15:restartNumberingAfterBreak="0">
    <w:nsid w:val="7CAF2782"/>
    <w:multiLevelType w:val="hybridMultilevel"/>
    <w:tmpl w:val="A30E00A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abstractNumId w:val="0"/>
  </w:num>
  <w:num w:numId="2">
    <w:abstractNumId w:val="4"/>
  </w:num>
  <w:num w:numId="3">
    <w:abstractNumId w:val="5"/>
  </w:num>
  <w:num w:numId="4">
    <w:abstractNumId w:val="6"/>
  </w:num>
  <w:num w:numId="5">
    <w:abstractNumId w:val="1"/>
  </w:num>
  <w:num w:numId="6">
    <w:abstractNumId w:val="2"/>
  </w:num>
  <w:num w:numId="7">
    <w:abstractNumId w:val="3"/>
  </w:num>
  <w:num w:numId="8">
    <w:abstractNumId w:val="7"/>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umann Xu">
    <w15:presenceInfo w15:providerId="None" w15:userId="Shumann X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trackRevisions/>
  <w:doNotTrackMoves/>
  <w:doNotTrackFormatting/>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74E8B"/>
    <w:rsid w:val="00017C3E"/>
    <w:rsid w:val="00073BD1"/>
    <w:rsid w:val="00074E8B"/>
    <w:rsid w:val="000B6A00"/>
    <w:rsid w:val="000C65AF"/>
    <w:rsid w:val="00135D9F"/>
    <w:rsid w:val="00140171"/>
    <w:rsid w:val="00140F70"/>
    <w:rsid w:val="0016727E"/>
    <w:rsid w:val="00182066"/>
    <w:rsid w:val="001821F6"/>
    <w:rsid w:val="001E1583"/>
    <w:rsid w:val="00307934"/>
    <w:rsid w:val="003E6226"/>
    <w:rsid w:val="00447569"/>
    <w:rsid w:val="004A34C7"/>
    <w:rsid w:val="004A44E4"/>
    <w:rsid w:val="004F4C20"/>
    <w:rsid w:val="005F0C10"/>
    <w:rsid w:val="0062059A"/>
    <w:rsid w:val="00640D5D"/>
    <w:rsid w:val="007729AD"/>
    <w:rsid w:val="00772AE6"/>
    <w:rsid w:val="007908D9"/>
    <w:rsid w:val="0079719E"/>
    <w:rsid w:val="00841690"/>
    <w:rsid w:val="008B2CAF"/>
    <w:rsid w:val="00902111"/>
    <w:rsid w:val="00924D84"/>
    <w:rsid w:val="00927512"/>
    <w:rsid w:val="009A0284"/>
    <w:rsid w:val="00A16493"/>
    <w:rsid w:val="00A26C74"/>
    <w:rsid w:val="00A43387"/>
    <w:rsid w:val="00AC09C7"/>
    <w:rsid w:val="00AF10C3"/>
    <w:rsid w:val="00AF4B6D"/>
    <w:rsid w:val="00B842F9"/>
    <w:rsid w:val="00BA1E0C"/>
    <w:rsid w:val="00C27A6C"/>
    <w:rsid w:val="00C46ABF"/>
    <w:rsid w:val="00C54328"/>
    <w:rsid w:val="00C603FB"/>
    <w:rsid w:val="00C9354D"/>
    <w:rsid w:val="00D0699F"/>
    <w:rsid w:val="00D23C15"/>
    <w:rsid w:val="00D87519"/>
    <w:rsid w:val="00DC614A"/>
    <w:rsid w:val="00E03587"/>
    <w:rsid w:val="00E6233C"/>
    <w:rsid w:val="00ED32AE"/>
    <w:rsid w:val="00F278FF"/>
    <w:rsid w:val="00F55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0"/>
    <o:shapelayout v:ext="edit">
      <o:idmap v:ext="edit" data="1"/>
    </o:shapelayout>
  </w:shapeDefaults>
  <w:decimalSymbol w:val="."/>
  <w:listSeparator w:val=","/>
  <w14:docId w14:val="02FFB886"/>
  <w14:defaultImageDpi w14:val="0"/>
  <w15:docId w15:val="{9FD0EDA3-ED37-4076-A6CA-7B25ED314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engXian" w:hAnsi="Calibri"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4E8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locked/>
    <w:rsid w:val="00074E8B"/>
    <w:rPr>
      <w:rFonts w:ascii="Segoe UI" w:hAnsi="Segoe UI"/>
      <w:sz w:val="18"/>
    </w:rPr>
  </w:style>
  <w:style w:type="table" w:styleId="TableGrid">
    <w:name w:val="Table Grid"/>
    <w:basedOn w:val="TableNormal"/>
    <w:uiPriority w:val="59"/>
    <w:rsid w:val="00074E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AF10C3"/>
    <w:rPr>
      <w:color w:val="0563C1"/>
      <w:u w:val="single"/>
    </w:rPr>
  </w:style>
  <w:style w:type="character" w:customStyle="1" w:styleId="apple-converted-space">
    <w:name w:val="apple-converted-space"/>
    <w:rsid w:val="00D87519"/>
  </w:style>
  <w:style w:type="character" w:styleId="HTMLCode">
    <w:name w:val="HTML Code"/>
    <w:uiPriority w:val="99"/>
    <w:semiHidden/>
    <w:unhideWhenUsed/>
    <w:rsid w:val="00D87519"/>
    <w:rPr>
      <w:rFonts w:ascii="Courier New" w:hAnsi="Courier New"/>
      <w:sz w:val="20"/>
    </w:rPr>
  </w:style>
  <w:style w:type="paragraph" w:styleId="Header">
    <w:name w:val="header"/>
    <w:basedOn w:val="Normal"/>
    <w:link w:val="HeaderChar"/>
    <w:uiPriority w:val="99"/>
    <w:unhideWhenUsed/>
    <w:rsid w:val="00F551C1"/>
    <w:pPr>
      <w:tabs>
        <w:tab w:val="center" w:pos="4680"/>
        <w:tab w:val="right" w:pos="9360"/>
      </w:tabs>
    </w:pPr>
  </w:style>
  <w:style w:type="character" w:customStyle="1" w:styleId="HeaderChar">
    <w:name w:val="Header Char"/>
    <w:link w:val="Header"/>
    <w:uiPriority w:val="99"/>
    <w:locked/>
    <w:rsid w:val="00F551C1"/>
    <w:rPr>
      <w:rFonts w:cs="Times New Roman"/>
    </w:rPr>
  </w:style>
  <w:style w:type="paragraph" w:styleId="Footer">
    <w:name w:val="footer"/>
    <w:basedOn w:val="Normal"/>
    <w:link w:val="FooterChar"/>
    <w:uiPriority w:val="99"/>
    <w:unhideWhenUsed/>
    <w:rsid w:val="00F551C1"/>
    <w:pPr>
      <w:tabs>
        <w:tab w:val="center" w:pos="4680"/>
        <w:tab w:val="right" w:pos="9360"/>
      </w:tabs>
    </w:pPr>
  </w:style>
  <w:style w:type="character" w:customStyle="1" w:styleId="FooterChar">
    <w:name w:val="Footer Char"/>
    <w:link w:val="Footer"/>
    <w:uiPriority w:val="99"/>
    <w:locked/>
    <w:rsid w:val="00F551C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clipse.org/downloads/"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20</Pages>
  <Words>3577</Words>
  <Characters>20395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Shumann Xu</dc:creator>
  <cp:keywords/>
  <dc:description/>
  <cp:lastModifiedBy>Shumann Xu</cp:lastModifiedBy>
  <cp:revision>9</cp:revision>
  <dcterms:created xsi:type="dcterms:W3CDTF">2017-02-18T01:17:00Z</dcterms:created>
  <dcterms:modified xsi:type="dcterms:W3CDTF">2017-02-18T03:48:00Z</dcterms:modified>
</cp:coreProperties>
</file>